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8FFA8" w14:textId="414959B6" w:rsidR="00DA518D" w:rsidRDefault="00A70D13" w:rsidP="00A70D13">
      <w:pPr>
        <w:pStyle w:val="Heading1"/>
      </w:pPr>
      <w:proofErr w:type="spellStart"/>
      <w:r>
        <w:t>iPM</w:t>
      </w:r>
      <w:proofErr w:type="spellEnd"/>
      <w:r>
        <w:t xml:space="preserve"> Software </w:t>
      </w:r>
      <w:r w:rsidR="00484A88">
        <w:t xml:space="preserve">Interface </w:t>
      </w:r>
      <w:r>
        <w:t>Requirements</w:t>
      </w:r>
    </w:p>
    <w:tbl>
      <w:tblPr>
        <w:tblStyle w:val="TableGrid"/>
        <w:tblW w:w="0" w:type="auto"/>
        <w:tblLook w:val="04A0" w:firstRow="1" w:lastRow="0" w:firstColumn="1" w:lastColumn="0" w:noHBand="0" w:noVBand="1"/>
      </w:tblPr>
      <w:tblGrid>
        <w:gridCol w:w="2245"/>
        <w:gridCol w:w="8545"/>
      </w:tblGrid>
      <w:tr w:rsidR="00575263" w14:paraId="28B1F037" w14:textId="77777777" w:rsidTr="00575263">
        <w:tc>
          <w:tcPr>
            <w:tcW w:w="2245" w:type="dxa"/>
          </w:tcPr>
          <w:p w14:paraId="719D7AC0" w14:textId="322B0FA0" w:rsidR="00575263" w:rsidRDefault="00575263" w:rsidP="00575263">
            <w:r>
              <w:t xml:space="preserve">v20221024 </w:t>
            </w:r>
            <w:proofErr w:type="spellStart"/>
            <w:proofErr w:type="gramStart"/>
            <w:r>
              <w:t>J.Carnes</w:t>
            </w:r>
            <w:proofErr w:type="spellEnd"/>
            <w:proofErr w:type="gramEnd"/>
          </w:p>
        </w:tc>
        <w:tc>
          <w:tcPr>
            <w:tcW w:w="8545" w:type="dxa"/>
          </w:tcPr>
          <w:p w14:paraId="417B0D17" w14:textId="5C6C21AB" w:rsidR="00575263" w:rsidRDefault="00575263" w:rsidP="00575263">
            <w:r>
              <w:t>Initial Draft</w:t>
            </w:r>
          </w:p>
        </w:tc>
      </w:tr>
      <w:tr w:rsidR="00575263" w14:paraId="3A74ACCE" w14:textId="77777777" w:rsidTr="00575263">
        <w:tc>
          <w:tcPr>
            <w:tcW w:w="2245" w:type="dxa"/>
          </w:tcPr>
          <w:p w14:paraId="4D59450C" w14:textId="1DDDBC9C" w:rsidR="00575263" w:rsidRDefault="00B40D1E" w:rsidP="00575263">
            <w:r>
              <w:t xml:space="preserve">v20221028 </w:t>
            </w:r>
            <w:proofErr w:type="spellStart"/>
            <w:proofErr w:type="gramStart"/>
            <w:r>
              <w:t>J.Carnes</w:t>
            </w:r>
            <w:proofErr w:type="spellEnd"/>
            <w:proofErr w:type="gramEnd"/>
          </w:p>
        </w:tc>
        <w:tc>
          <w:tcPr>
            <w:tcW w:w="8545" w:type="dxa"/>
          </w:tcPr>
          <w:p w14:paraId="74BAB9BE" w14:textId="2A92A16A" w:rsidR="00575263" w:rsidRDefault="00515BBB" w:rsidP="00575263">
            <w:r>
              <w:t>Added Application Utilities</w:t>
            </w:r>
          </w:p>
        </w:tc>
      </w:tr>
      <w:tr w:rsidR="00575263" w14:paraId="35B5FEE2" w14:textId="77777777" w:rsidTr="00575263">
        <w:tc>
          <w:tcPr>
            <w:tcW w:w="2245" w:type="dxa"/>
          </w:tcPr>
          <w:p w14:paraId="29161B33" w14:textId="1032438B" w:rsidR="00575263" w:rsidRDefault="002F04E5" w:rsidP="00575263">
            <w:r>
              <w:t xml:space="preserve">V20230509 </w:t>
            </w:r>
            <w:proofErr w:type="spellStart"/>
            <w:proofErr w:type="gramStart"/>
            <w:r>
              <w:t>J.Carnes</w:t>
            </w:r>
            <w:proofErr w:type="spellEnd"/>
            <w:proofErr w:type="gramEnd"/>
          </w:p>
        </w:tc>
        <w:tc>
          <w:tcPr>
            <w:tcW w:w="8545" w:type="dxa"/>
          </w:tcPr>
          <w:p w14:paraId="501E4E7D" w14:textId="2C94C5E4" w:rsidR="00575263" w:rsidRDefault="002F04E5" w:rsidP="00575263">
            <w:r>
              <w:t>Moved OFF/RESET cycle to end of initialization</w:t>
            </w:r>
          </w:p>
        </w:tc>
      </w:tr>
      <w:tr w:rsidR="00575263" w14:paraId="485EE8FA" w14:textId="77777777" w:rsidTr="00575263">
        <w:tc>
          <w:tcPr>
            <w:tcW w:w="2245" w:type="dxa"/>
          </w:tcPr>
          <w:p w14:paraId="21FFE60A" w14:textId="0F7BDC03" w:rsidR="00575263" w:rsidRDefault="00BF5EB1" w:rsidP="00575263">
            <w:r>
              <w:t>V2023</w:t>
            </w:r>
            <w:r w:rsidR="00C95221">
              <w:t>0</w:t>
            </w:r>
            <w:r>
              <w:t xml:space="preserve">512 </w:t>
            </w:r>
            <w:proofErr w:type="spellStart"/>
            <w:proofErr w:type="gramStart"/>
            <w:r>
              <w:t>J.Aquino</w:t>
            </w:r>
            <w:proofErr w:type="spellEnd"/>
            <w:proofErr w:type="gramEnd"/>
          </w:p>
        </w:tc>
        <w:tc>
          <w:tcPr>
            <w:tcW w:w="8545" w:type="dxa"/>
          </w:tcPr>
          <w:p w14:paraId="7128E17A" w14:textId="7B555A5B" w:rsidR="00575263" w:rsidRDefault="00BF5EB1" w:rsidP="00575263">
            <w:r>
              <w:t xml:space="preserve">Remove </w:t>
            </w:r>
            <w:r w:rsidRPr="00091A79">
              <w:t>AC Phase Angle</w:t>
            </w:r>
            <w:r>
              <w:t xml:space="preserve"> from RECORD? Variable list.</w:t>
            </w:r>
          </w:p>
        </w:tc>
      </w:tr>
      <w:tr w:rsidR="004816CD" w14:paraId="24D51103" w14:textId="77777777" w:rsidTr="00575263">
        <w:tc>
          <w:tcPr>
            <w:tcW w:w="2245" w:type="dxa"/>
          </w:tcPr>
          <w:p w14:paraId="604707F7" w14:textId="73511366" w:rsidR="004816CD" w:rsidRPr="0053264F" w:rsidRDefault="004816CD" w:rsidP="00575263">
            <w:pPr>
              <w:rPr>
                <w:color w:val="000000" w:themeColor="text1"/>
              </w:rPr>
            </w:pPr>
            <w:r w:rsidRPr="0053264F">
              <w:rPr>
                <w:color w:val="000000" w:themeColor="text1"/>
              </w:rPr>
              <w:t>v</w:t>
            </w:r>
            <w:r w:rsidR="0053264F">
              <w:rPr>
                <w:color w:val="000000" w:themeColor="text1"/>
              </w:rPr>
              <w:t>2</w:t>
            </w:r>
            <w:r w:rsidRPr="0053264F">
              <w:rPr>
                <w:color w:val="000000" w:themeColor="text1"/>
              </w:rPr>
              <w:t xml:space="preserve">0230628 </w:t>
            </w:r>
            <w:proofErr w:type="spellStart"/>
            <w:proofErr w:type="gramStart"/>
            <w:r w:rsidRPr="0053264F">
              <w:rPr>
                <w:color w:val="000000" w:themeColor="text1"/>
              </w:rPr>
              <w:t>J.Carnes</w:t>
            </w:r>
            <w:proofErr w:type="spellEnd"/>
            <w:proofErr w:type="gramEnd"/>
          </w:p>
        </w:tc>
        <w:tc>
          <w:tcPr>
            <w:tcW w:w="8545" w:type="dxa"/>
          </w:tcPr>
          <w:p w14:paraId="20096E31" w14:textId="0663E185" w:rsidR="0053264F" w:rsidRDefault="004816CD" w:rsidP="00575263">
            <w:r>
              <w:t>Updated supported query rate ranges. Added fault case for bad data received.</w:t>
            </w:r>
            <w:r w:rsidR="00F87E7C">
              <w:t xml:space="preserve"> Added information about query response timing.</w:t>
            </w:r>
          </w:p>
        </w:tc>
      </w:tr>
      <w:tr w:rsidR="0053264F" w14:paraId="338A2DC0" w14:textId="77777777" w:rsidTr="00575263">
        <w:tc>
          <w:tcPr>
            <w:tcW w:w="2245" w:type="dxa"/>
          </w:tcPr>
          <w:p w14:paraId="070410F2" w14:textId="09AE9982" w:rsidR="0053264F" w:rsidRPr="0053264F" w:rsidRDefault="0053264F" w:rsidP="00575263">
            <w:pPr>
              <w:rPr>
                <w:color w:val="000000" w:themeColor="text1"/>
              </w:rPr>
            </w:pPr>
            <w:r>
              <w:rPr>
                <w:color w:val="000000" w:themeColor="text1"/>
              </w:rPr>
              <w:t xml:space="preserve">V20230706 </w:t>
            </w:r>
            <w:proofErr w:type="spellStart"/>
            <w:proofErr w:type="gramStart"/>
            <w:r>
              <w:rPr>
                <w:color w:val="000000" w:themeColor="text1"/>
              </w:rPr>
              <w:t>J.Aquino</w:t>
            </w:r>
            <w:proofErr w:type="spellEnd"/>
            <w:proofErr w:type="gramEnd"/>
          </w:p>
        </w:tc>
        <w:tc>
          <w:tcPr>
            <w:tcW w:w="8545" w:type="dxa"/>
          </w:tcPr>
          <w:p w14:paraId="420ACDE9" w14:textId="6A09A063" w:rsidR="0053264F" w:rsidRDefault="00461F0B" w:rsidP="00575263">
            <w:r>
              <w:t>Update XML spec to match code</w:t>
            </w:r>
          </w:p>
        </w:tc>
      </w:tr>
    </w:tbl>
    <w:p w14:paraId="2C4DDED5" w14:textId="772C98DB" w:rsidR="00575263" w:rsidRPr="00575263" w:rsidRDefault="00575263" w:rsidP="00575263"/>
    <w:p w14:paraId="280CDF58" w14:textId="1676E802" w:rsidR="00A70D13" w:rsidRDefault="00A70D13" w:rsidP="00547B20">
      <w:pPr>
        <w:pStyle w:val="Heading1"/>
      </w:pPr>
      <w:proofErr w:type="spellStart"/>
      <w:r>
        <w:t>iPM</w:t>
      </w:r>
      <w:proofErr w:type="spellEnd"/>
      <w:r>
        <w:t xml:space="preserve"> Device Summary</w:t>
      </w:r>
    </w:p>
    <w:p w14:paraId="6AAF4F3E" w14:textId="16284A37" w:rsidR="008A7ABA" w:rsidRPr="008A7ABA" w:rsidRDefault="008A7ABA" w:rsidP="008A7ABA">
      <w:r>
        <w:t xml:space="preserve">The information in this section summarizes functionality detailed in the </w:t>
      </w:r>
      <w:proofErr w:type="spellStart"/>
      <w:r w:rsidR="009F2BDB">
        <w:t>iPM</w:t>
      </w:r>
      <w:proofErr w:type="spellEnd"/>
      <w:r w:rsidR="009F2BDB">
        <w:t xml:space="preserve"> </w:t>
      </w:r>
      <w:r>
        <w:t>product datasheet and programming guide.</w:t>
      </w:r>
    </w:p>
    <w:p w14:paraId="68EF4BCE" w14:textId="65F93E81" w:rsidR="00A70D13" w:rsidRDefault="00A70D13" w:rsidP="00A70D13">
      <w:pPr>
        <w:jc w:val="center"/>
      </w:pPr>
      <w:r w:rsidRPr="00A70D13">
        <w:rPr>
          <w:noProof/>
        </w:rPr>
        <w:drawing>
          <wp:inline distT="0" distB="0" distL="0" distR="0" wp14:anchorId="480E3897" wp14:editId="433F1444">
            <wp:extent cx="5208073" cy="2343150"/>
            <wp:effectExtent l="0" t="0" r="0" b="0"/>
            <wp:docPr id="5" name="Picture 4">
              <a:extLst xmlns:a="http://schemas.openxmlformats.org/drawingml/2006/main">
                <a:ext uri="{FF2B5EF4-FFF2-40B4-BE49-F238E27FC236}">
                  <a16:creationId xmlns:a16="http://schemas.microsoft.com/office/drawing/2014/main" id="{3C64408A-2083-4E22-A966-5D43F6C7A8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C64408A-2083-4E22-A966-5D43F6C7A8FE}"/>
                        </a:ext>
                      </a:extLst>
                    </pic:cNvPr>
                    <pic:cNvPicPr>
                      <a:picLocks noChangeAspect="1"/>
                    </pic:cNvPicPr>
                  </pic:nvPicPr>
                  <pic:blipFill>
                    <a:blip r:embed="rId6"/>
                    <a:stretch>
                      <a:fillRect/>
                    </a:stretch>
                  </pic:blipFill>
                  <pic:spPr>
                    <a:xfrm>
                      <a:off x="0" y="0"/>
                      <a:ext cx="5220206" cy="2348609"/>
                    </a:xfrm>
                    <a:prstGeom prst="rect">
                      <a:avLst/>
                    </a:prstGeom>
                  </pic:spPr>
                </pic:pic>
              </a:graphicData>
            </a:graphic>
          </wp:inline>
        </w:drawing>
      </w:r>
    </w:p>
    <w:p w14:paraId="25DFD7D8" w14:textId="3B8BA91A" w:rsidR="00A70D13" w:rsidRDefault="00A70D13" w:rsidP="00A70D13">
      <w:pPr>
        <w:pStyle w:val="Heading2"/>
      </w:pPr>
      <w:r>
        <w:t>Physical Interface</w:t>
      </w:r>
    </w:p>
    <w:p w14:paraId="77E3288D" w14:textId="4E01EF2D" w:rsidR="00A70D13" w:rsidRDefault="00A70D13" w:rsidP="00A70D13">
      <w:pPr>
        <w:pStyle w:val="ListParagraph"/>
        <w:numPr>
          <w:ilvl w:val="0"/>
          <w:numId w:val="1"/>
        </w:numPr>
      </w:pPr>
      <w:r>
        <w:t xml:space="preserve">RS-485, </w:t>
      </w:r>
      <w:r w:rsidR="0072226A">
        <w:t xml:space="preserve">up to </w:t>
      </w:r>
      <w:r>
        <w:t>115</w:t>
      </w:r>
      <w:r w:rsidR="009F2BDB">
        <w:t xml:space="preserve">.2 </w:t>
      </w:r>
      <w:proofErr w:type="spellStart"/>
      <w:r w:rsidR="009F2BDB">
        <w:t>k</w:t>
      </w:r>
      <w:r>
        <w:t>baud</w:t>
      </w:r>
      <w:proofErr w:type="spellEnd"/>
      <w:r>
        <w:t>, 8n1, half-duplex, 2-wire</w:t>
      </w:r>
      <w:r w:rsidR="00F16403">
        <w:t>.</w:t>
      </w:r>
    </w:p>
    <w:p w14:paraId="31862E2C" w14:textId="3BB94588" w:rsidR="00A70D13" w:rsidRDefault="00A70D13" w:rsidP="00A70D13">
      <w:pPr>
        <w:pStyle w:val="ListParagraph"/>
        <w:numPr>
          <w:ilvl w:val="0"/>
          <w:numId w:val="1"/>
        </w:numPr>
      </w:pPr>
      <w:r>
        <w:t>Multi-drop connections with multiple devices accessing same 2-wire data bus</w:t>
      </w:r>
    </w:p>
    <w:p w14:paraId="24C0E4F7" w14:textId="77777777" w:rsidR="00547B20" w:rsidRDefault="00547B20" w:rsidP="00547B20">
      <w:pPr>
        <w:pStyle w:val="Heading2"/>
      </w:pPr>
      <w:r>
        <w:t>Queries and Addressing</w:t>
      </w:r>
    </w:p>
    <w:p w14:paraId="171CA955" w14:textId="5E01ADCE" w:rsidR="00547B20" w:rsidRDefault="005576F9" w:rsidP="00547B20">
      <w:pPr>
        <w:pStyle w:val="ListParagraph"/>
        <w:numPr>
          <w:ilvl w:val="0"/>
          <w:numId w:val="2"/>
        </w:numPr>
      </w:pPr>
      <w:r>
        <w:t>All d</w:t>
      </w:r>
      <w:r w:rsidR="00547B20">
        <w:t>evice</w:t>
      </w:r>
      <w:r>
        <w:t xml:space="preserve"> data</w:t>
      </w:r>
      <w:r w:rsidR="00547B20">
        <w:t xml:space="preserve"> </w:t>
      </w:r>
      <w:r>
        <w:t>is</w:t>
      </w:r>
      <w:r w:rsidR="00547B20">
        <w:t xml:space="preserve"> queried with ASCII string lines, terminated with ASCII linefeed (0x0A). No information is output on a free-running period. Linefeeds are indicated below as &lt;LF&gt;.</w:t>
      </w:r>
    </w:p>
    <w:p w14:paraId="3ADF54B1" w14:textId="180A6C1F" w:rsidR="00547B20" w:rsidRDefault="00547B20" w:rsidP="00547B20">
      <w:pPr>
        <w:pStyle w:val="ListParagraph"/>
        <w:numPr>
          <w:ilvl w:val="0"/>
          <w:numId w:val="2"/>
        </w:numPr>
      </w:pPr>
      <w:r>
        <w:t>Devices are addressed by broadcasting the “ADR</w:t>
      </w:r>
      <w:r w:rsidR="005576F9">
        <w:t xml:space="preserve"> &lt;address&gt;</w:t>
      </w:r>
      <w:r>
        <w:t xml:space="preserve">” command to the bus to set the active device listener prior to sending a query or command. </w:t>
      </w:r>
      <w:r w:rsidR="00EE08AD">
        <w:t xml:space="preserve">The value of &lt;address&gt; can be 0 through 255 integer values. </w:t>
      </w:r>
      <w:r>
        <w:t>The device with the corresponding address will become active but will not immediately respond, therefore, an unsuccessful addressing attempt (and subsequent attempts to query that address) will have no response. A device remains active until an “ADR” command is received with a non-matching address.</w:t>
      </w:r>
      <w:r w:rsidR="005576F9">
        <w:t xml:space="preserve"> An active device holds the physical bus while transmitting data, and releases bus after completing transmission.</w:t>
      </w:r>
    </w:p>
    <w:p w14:paraId="19D545D5" w14:textId="77777777" w:rsidR="00547B20" w:rsidRDefault="00547B20" w:rsidP="00547B20">
      <w:pPr>
        <w:pStyle w:val="Heading2"/>
      </w:pPr>
      <w:r>
        <w:t>Device Responses</w:t>
      </w:r>
    </w:p>
    <w:p w14:paraId="2ADF80A5" w14:textId="230620CB" w:rsidR="00FB2D4E" w:rsidRDefault="00547B20" w:rsidP="00FB2D4E">
      <w:pPr>
        <w:pStyle w:val="ListParagraph"/>
        <w:numPr>
          <w:ilvl w:val="0"/>
          <w:numId w:val="7"/>
        </w:numPr>
      </w:pPr>
      <w:r>
        <w:t>Responses from normal running queries are composed of a short ASCII string header</w:t>
      </w:r>
      <w:r w:rsidR="005576F9">
        <w:t xml:space="preserve"> terminated with</w:t>
      </w:r>
      <w:r>
        <w:t xml:space="preserve"> &lt;LF&gt;, </w:t>
      </w:r>
      <w:r w:rsidR="005576F9">
        <w:t xml:space="preserve">immediately </w:t>
      </w:r>
      <w:r>
        <w:t>followed by the byte data payload.</w:t>
      </w:r>
      <w:r w:rsidR="005576F9">
        <w:t xml:space="preserve"> The header is composed of only the data payload size, an integer.</w:t>
      </w:r>
      <w:r>
        <w:t xml:space="preserve"> </w:t>
      </w:r>
    </w:p>
    <w:p w14:paraId="18E0A084" w14:textId="77777777" w:rsidR="0072226A" w:rsidRDefault="00547B20" w:rsidP="00FB2D4E">
      <w:pPr>
        <w:pStyle w:val="ListParagraph"/>
        <w:numPr>
          <w:ilvl w:val="0"/>
          <w:numId w:val="7"/>
        </w:numPr>
      </w:pPr>
      <w:r>
        <w:t xml:space="preserve">The byte data payload is NOT appended with a linefeed. </w:t>
      </w:r>
    </w:p>
    <w:p w14:paraId="25E4BB05" w14:textId="14DC232F" w:rsidR="00547B20" w:rsidRPr="00F675CC" w:rsidRDefault="00547B20" w:rsidP="00FB2D4E">
      <w:pPr>
        <w:pStyle w:val="ListParagraph"/>
        <w:numPr>
          <w:ilvl w:val="0"/>
          <w:numId w:val="7"/>
        </w:numPr>
      </w:pPr>
      <w:r>
        <w:t xml:space="preserve">The ASCII </w:t>
      </w:r>
      <w:r w:rsidR="005576F9">
        <w:t>header</w:t>
      </w:r>
      <w:r>
        <w:t xml:space="preserve"> uniquely identifies the type of </w:t>
      </w:r>
      <w:r w:rsidR="00FF55D4">
        <w:t>query/response</w:t>
      </w:r>
      <w:r>
        <w:t xml:space="preserve"> but does not identify the device address.</w:t>
      </w:r>
    </w:p>
    <w:p w14:paraId="3F6D0D3D" w14:textId="77777777" w:rsidR="00547B20" w:rsidRDefault="00547B20">
      <w:pPr>
        <w:rPr>
          <w:rFonts w:asciiTheme="majorHAnsi" w:eastAsiaTheme="majorEastAsia" w:hAnsiTheme="majorHAnsi" w:cstheme="majorBidi"/>
          <w:color w:val="2F5496" w:themeColor="accent1" w:themeShade="BF"/>
          <w:sz w:val="32"/>
          <w:szCs w:val="32"/>
        </w:rPr>
      </w:pPr>
      <w:r>
        <w:br w:type="page"/>
      </w:r>
    </w:p>
    <w:p w14:paraId="5BC1E29A" w14:textId="74DBC6B9" w:rsidR="00547B20" w:rsidRDefault="00547B20" w:rsidP="00547B20">
      <w:pPr>
        <w:pStyle w:val="Heading1"/>
      </w:pPr>
      <w:r>
        <w:lastRenderedPageBreak/>
        <w:t>Application Requirements</w:t>
      </w:r>
    </w:p>
    <w:p w14:paraId="2E63A098" w14:textId="041EAD7E" w:rsidR="008A7ABA" w:rsidRPr="008A7ABA" w:rsidRDefault="008A7ABA" w:rsidP="008A7ABA">
      <w:r>
        <w:t xml:space="preserve">Information in this section specifies </w:t>
      </w:r>
      <w:r w:rsidR="00AE1B9F">
        <w:t xml:space="preserve">software interfacing </w:t>
      </w:r>
      <w:r>
        <w:t>requir</w:t>
      </w:r>
      <w:r w:rsidR="00AE1B9F">
        <w:t>ements to be satisfied to meet the application of power monitoring in the NCAR RAF GV and C-130 aircraft</w:t>
      </w:r>
      <w:r w:rsidR="00AE3FB8">
        <w:t xml:space="preserve"> and integration with the ADS data acquisition system.</w:t>
      </w:r>
    </w:p>
    <w:p w14:paraId="7E216221" w14:textId="05DC187A" w:rsidR="0072226A" w:rsidRDefault="0072226A" w:rsidP="0072226A">
      <w:pPr>
        <w:pStyle w:val="Heading2"/>
      </w:pPr>
      <w:r>
        <w:t>Physical Interface</w:t>
      </w:r>
    </w:p>
    <w:p w14:paraId="2DFA9E00" w14:textId="1C33EF22" w:rsidR="0072226A" w:rsidRDefault="0072226A" w:rsidP="0072226A">
      <w:pPr>
        <w:pStyle w:val="ListParagraph"/>
        <w:numPr>
          <w:ilvl w:val="0"/>
          <w:numId w:val="8"/>
        </w:numPr>
      </w:pPr>
      <w:r>
        <w:t>Multiple devices shall share the 2-wire half-duplex bus as a multi-drop application</w:t>
      </w:r>
      <w:r w:rsidR="00965AC7">
        <w:t>. Bus contention must be handled at the application layer.</w:t>
      </w:r>
    </w:p>
    <w:p w14:paraId="0F69BA41" w14:textId="372C146B" w:rsidR="00965AC7" w:rsidRDefault="00965AC7" w:rsidP="0072226A">
      <w:pPr>
        <w:pStyle w:val="ListParagraph"/>
        <w:numPr>
          <w:ilvl w:val="0"/>
          <w:numId w:val="8"/>
        </w:numPr>
      </w:pPr>
      <w:r>
        <w:t xml:space="preserve">Baud rate = 115.2 </w:t>
      </w:r>
      <w:proofErr w:type="spellStart"/>
      <w:r>
        <w:t>kbaud</w:t>
      </w:r>
      <w:proofErr w:type="spellEnd"/>
    </w:p>
    <w:p w14:paraId="67A3C687" w14:textId="5E996E02" w:rsidR="0072226A" w:rsidRDefault="00965AC7" w:rsidP="0072226A">
      <w:pPr>
        <w:pStyle w:val="ListParagraph"/>
        <w:numPr>
          <w:ilvl w:val="0"/>
          <w:numId w:val="8"/>
        </w:numPr>
      </w:pPr>
      <w:r>
        <w:t>The RS-485 bus shall i</w:t>
      </w:r>
      <w:r w:rsidR="0072226A">
        <w:t>nterface to</w:t>
      </w:r>
      <w:r>
        <w:t xml:space="preserve"> a</w:t>
      </w:r>
      <w:r w:rsidR="0072226A">
        <w:t xml:space="preserve"> DSM </w:t>
      </w:r>
      <w:r>
        <w:t>serial port</w:t>
      </w:r>
      <w:r w:rsidR="0072226A">
        <w:t xml:space="preserve">, either a </w:t>
      </w:r>
      <w:r w:rsidR="00AE3FB8">
        <w:t>serial card</w:t>
      </w:r>
      <w:r w:rsidR="0072226A">
        <w:t xml:space="preserve"> po</w:t>
      </w:r>
      <w:r>
        <w:t>rt</w:t>
      </w:r>
      <w:r w:rsidR="0072226A">
        <w:t xml:space="preserve"> or </w:t>
      </w:r>
      <w:r>
        <w:t xml:space="preserve">native </w:t>
      </w:r>
      <w:r w:rsidR="00AE3FB8">
        <w:t>CPU</w:t>
      </w:r>
      <w:r w:rsidR="0072226A">
        <w:t xml:space="preserve"> port</w:t>
      </w:r>
    </w:p>
    <w:p w14:paraId="3F1E2B8D" w14:textId="627B599A" w:rsidR="00B40D1E" w:rsidRPr="0072226A" w:rsidRDefault="00B40D1E" w:rsidP="0072226A">
      <w:pPr>
        <w:pStyle w:val="ListParagraph"/>
        <w:numPr>
          <w:ilvl w:val="0"/>
          <w:numId w:val="8"/>
        </w:numPr>
      </w:pPr>
      <w:r>
        <w:t>Four (4) devices will be installed in the GV, with two (2) separate multi-drop busses.</w:t>
      </w:r>
    </w:p>
    <w:p w14:paraId="242615E8" w14:textId="3410A89D" w:rsidR="00F16403" w:rsidRDefault="00F16403" w:rsidP="00547B20">
      <w:pPr>
        <w:pStyle w:val="Heading2"/>
      </w:pPr>
      <w:r>
        <w:t>Device Configuration</w:t>
      </w:r>
    </w:p>
    <w:p w14:paraId="3835DEEC" w14:textId="05B2CADF" w:rsidR="00DD271C" w:rsidRDefault="00F16403" w:rsidP="00F16403">
      <w:r>
        <w:t>The following device parameters shall be configured prior to installation</w:t>
      </w:r>
      <w:r w:rsidR="00DD271C">
        <w:t xml:space="preserve"> using the specified Configuration Commands</w:t>
      </w:r>
      <w:r w:rsidR="009A07EF">
        <w:t xml:space="preserve">. Modification of these parameters after installation shall be performed manually via a standard terminal command line. </w:t>
      </w:r>
      <w:r w:rsidR="00DD271C">
        <w:t>The NIDAS sensor profile shall not implement any Configuration Commands.</w:t>
      </w:r>
    </w:p>
    <w:p w14:paraId="56E8BD0A" w14:textId="66DC5243" w:rsidR="00F16403" w:rsidRDefault="009A07EF" w:rsidP="00F16403">
      <w:r>
        <w:t>The “</w:t>
      </w:r>
      <w:r w:rsidR="00D47E70">
        <w:t>SET</w:t>
      </w:r>
      <w:r>
        <w:t>CONFIG ON” command must be sent prior to performing other configuration commands.</w:t>
      </w:r>
    </w:p>
    <w:tbl>
      <w:tblPr>
        <w:tblStyle w:val="TableGrid"/>
        <w:tblW w:w="0" w:type="auto"/>
        <w:tblLook w:val="04A0" w:firstRow="1" w:lastRow="0" w:firstColumn="1" w:lastColumn="0" w:noHBand="0" w:noVBand="1"/>
      </w:tblPr>
      <w:tblGrid>
        <w:gridCol w:w="2697"/>
        <w:gridCol w:w="2697"/>
        <w:gridCol w:w="3691"/>
      </w:tblGrid>
      <w:tr w:rsidR="00EE08AD" w14:paraId="087BAFAE" w14:textId="77777777" w:rsidTr="009A07EF">
        <w:tc>
          <w:tcPr>
            <w:tcW w:w="2697" w:type="dxa"/>
          </w:tcPr>
          <w:p w14:paraId="018B52AE" w14:textId="1CAE9C7D" w:rsidR="00EE08AD" w:rsidRPr="009A07EF" w:rsidRDefault="00EE08AD" w:rsidP="00F16403">
            <w:pPr>
              <w:rPr>
                <w:b/>
                <w:bCs/>
              </w:rPr>
            </w:pPr>
            <w:r w:rsidRPr="009A07EF">
              <w:rPr>
                <w:b/>
                <w:bCs/>
              </w:rPr>
              <w:t>Parameter</w:t>
            </w:r>
          </w:p>
        </w:tc>
        <w:tc>
          <w:tcPr>
            <w:tcW w:w="2697" w:type="dxa"/>
          </w:tcPr>
          <w:p w14:paraId="58EF982E" w14:textId="6F23F1F9" w:rsidR="00EE08AD" w:rsidRPr="009A07EF" w:rsidRDefault="00EE08AD" w:rsidP="00F16403">
            <w:pPr>
              <w:rPr>
                <w:b/>
                <w:bCs/>
              </w:rPr>
            </w:pPr>
            <w:r w:rsidRPr="009A07EF">
              <w:rPr>
                <w:b/>
                <w:bCs/>
              </w:rPr>
              <w:t>Value</w:t>
            </w:r>
          </w:p>
        </w:tc>
        <w:tc>
          <w:tcPr>
            <w:tcW w:w="3691" w:type="dxa"/>
          </w:tcPr>
          <w:p w14:paraId="7AADF4AD" w14:textId="7C9FA9F6" w:rsidR="00EE08AD" w:rsidRPr="009A07EF" w:rsidRDefault="00EE08AD" w:rsidP="00F16403">
            <w:pPr>
              <w:rPr>
                <w:b/>
                <w:bCs/>
              </w:rPr>
            </w:pPr>
            <w:r w:rsidRPr="009A07EF">
              <w:rPr>
                <w:b/>
                <w:bCs/>
              </w:rPr>
              <w:t>Config</w:t>
            </w:r>
            <w:r>
              <w:rPr>
                <w:b/>
                <w:bCs/>
              </w:rPr>
              <w:t>uration</w:t>
            </w:r>
            <w:r w:rsidRPr="009A07EF">
              <w:rPr>
                <w:b/>
                <w:bCs/>
              </w:rPr>
              <w:t xml:space="preserve"> Command</w:t>
            </w:r>
            <w:r>
              <w:rPr>
                <w:b/>
                <w:bCs/>
              </w:rPr>
              <w:t xml:space="preserve"> (ASCII)</w:t>
            </w:r>
          </w:p>
        </w:tc>
      </w:tr>
      <w:tr w:rsidR="00EE08AD" w14:paraId="0897DEAC" w14:textId="77777777" w:rsidTr="009A07EF">
        <w:tc>
          <w:tcPr>
            <w:tcW w:w="2697" w:type="dxa"/>
          </w:tcPr>
          <w:p w14:paraId="053FFD39" w14:textId="0DE6132C" w:rsidR="00EE08AD" w:rsidRDefault="00EE08AD" w:rsidP="00F16403">
            <w:r>
              <w:t>Baud Rate</w:t>
            </w:r>
          </w:p>
        </w:tc>
        <w:tc>
          <w:tcPr>
            <w:tcW w:w="2697" w:type="dxa"/>
          </w:tcPr>
          <w:p w14:paraId="02E21581" w14:textId="64618C0C" w:rsidR="00EE08AD" w:rsidRDefault="00EE08AD" w:rsidP="00F16403">
            <w:r>
              <w:t xml:space="preserve">115.2 </w:t>
            </w:r>
            <w:proofErr w:type="spellStart"/>
            <w:r>
              <w:t>kbaud</w:t>
            </w:r>
            <w:proofErr w:type="spellEnd"/>
          </w:p>
        </w:tc>
        <w:tc>
          <w:tcPr>
            <w:tcW w:w="3691" w:type="dxa"/>
          </w:tcPr>
          <w:p w14:paraId="365FA645" w14:textId="093C73B2" w:rsidR="00EE08AD" w:rsidRPr="009A07EF" w:rsidRDefault="00EE08AD" w:rsidP="00F16403">
            <w:pPr>
              <w:rPr>
                <w:rFonts w:ascii="Courier New" w:hAnsi="Courier New" w:cs="Courier New"/>
              </w:rPr>
            </w:pPr>
            <w:r>
              <w:rPr>
                <w:rFonts w:ascii="Courier New" w:hAnsi="Courier New" w:cs="Courier New"/>
              </w:rPr>
              <w:t>“SETBAUD 0&lt;LF&gt;”</w:t>
            </w:r>
          </w:p>
        </w:tc>
      </w:tr>
      <w:tr w:rsidR="00EE08AD" w14:paraId="3CAA74F9" w14:textId="77777777" w:rsidTr="009A07EF">
        <w:tc>
          <w:tcPr>
            <w:tcW w:w="2697" w:type="dxa"/>
          </w:tcPr>
          <w:p w14:paraId="45462248" w14:textId="223BAE10" w:rsidR="00EE08AD" w:rsidRDefault="00EE08AD" w:rsidP="00F16403">
            <w:r>
              <w:t>Multi-Drop Addressability</w:t>
            </w:r>
          </w:p>
        </w:tc>
        <w:tc>
          <w:tcPr>
            <w:tcW w:w="2697" w:type="dxa"/>
          </w:tcPr>
          <w:p w14:paraId="2E9E0E08" w14:textId="3B2D9C4C" w:rsidR="00EE08AD" w:rsidRDefault="00EE08AD" w:rsidP="00F16403">
            <w:r>
              <w:t>ON</w:t>
            </w:r>
          </w:p>
        </w:tc>
        <w:tc>
          <w:tcPr>
            <w:tcW w:w="3691" w:type="dxa"/>
          </w:tcPr>
          <w:p w14:paraId="008D15A3" w14:textId="7E405AC4" w:rsidR="00EE08AD" w:rsidRPr="009A07EF" w:rsidRDefault="00EE08AD" w:rsidP="00F16403">
            <w:pPr>
              <w:rPr>
                <w:rFonts w:ascii="Courier New" w:hAnsi="Courier New" w:cs="Courier New"/>
              </w:rPr>
            </w:pPr>
            <w:r>
              <w:rPr>
                <w:rFonts w:ascii="Courier New" w:hAnsi="Courier New" w:cs="Courier New"/>
              </w:rPr>
              <w:t>“SETMULTIDROP ON&lt;LF&gt;”</w:t>
            </w:r>
          </w:p>
        </w:tc>
      </w:tr>
      <w:tr w:rsidR="00EE08AD" w14:paraId="7E6FC3BF" w14:textId="77777777" w:rsidTr="009A07EF">
        <w:tc>
          <w:tcPr>
            <w:tcW w:w="2697" w:type="dxa"/>
          </w:tcPr>
          <w:p w14:paraId="7256594F" w14:textId="599CBB4F" w:rsidR="00EE08AD" w:rsidRDefault="00EE08AD" w:rsidP="00F16403">
            <w:r>
              <w:t>Address</w:t>
            </w:r>
          </w:p>
        </w:tc>
        <w:tc>
          <w:tcPr>
            <w:tcW w:w="2697" w:type="dxa"/>
          </w:tcPr>
          <w:p w14:paraId="75AD1844" w14:textId="0FB12E26" w:rsidR="00EE08AD" w:rsidRDefault="00EE08AD" w:rsidP="00F16403">
            <w:r>
              <w:t>[0,1,2,3,4,5,6,7]</w:t>
            </w:r>
          </w:p>
        </w:tc>
        <w:tc>
          <w:tcPr>
            <w:tcW w:w="3691" w:type="dxa"/>
          </w:tcPr>
          <w:p w14:paraId="0C88F08D" w14:textId="3BE1CCF9" w:rsidR="00EE08AD" w:rsidRPr="009A07EF" w:rsidRDefault="00EE08AD" w:rsidP="00F16403">
            <w:pPr>
              <w:rPr>
                <w:rFonts w:ascii="Courier New" w:hAnsi="Courier New" w:cs="Courier New"/>
              </w:rPr>
            </w:pPr>
            <w:r w:rsidRPr="009A07EF">
              <w:rPr>
                <w:rFonts w:ascii="Courier New" w:hAnsi="Courier New" w:cs="Courier New"/>
              </w:rPr>
              <w:t>“SETADDRESS &lt;address&gt;&lt;LF&gt;”</w:t>
            </w:r>
          </w:p>
        </w:tc>
      </w:tr>
      <w:tr w:rsidR="00492C24" w14:paraId="12D8B16B" w14:textId="77777777" w:rsidTr="009A07EF">
        <w:tc>
          <w:tcPr>
            <w:tcW w:w="2697" w:type="dxa"/>
          </w:tcPr>
          <w:p w14:paraId="08783A4A" w14:textId="5B2B31A7" w:rsidR="00492C24" w:rsidRDefault="00492C24" w:rsidP="00F16403">
            <w:r>
              <w:t>Performance Limits</w:t>
            </w:r>
          </w:p>
        </w:tc>
        <w:tc>
          <w:tcPr>
            <w:tcW w:w="2697" w:type="dxa"/>
          </w:tcPr>
          <w:p w14:paraId="0760EDF8" w14:textId="6F28CB25" w:rsidR="00492C24" w:rsidRDefault="00492C24" w:rsidP="00F16403">
            <w:r>
              <w:t>TBD</w:t>
            </w:r>
          </w:p>
        </w:tc>
        <w:tc>
          <w:tcPr>
            <w:tcW w:w="3691" w:type="dxa"/>
          </w:tcPr>
          <w:p w14:paraId="2C9608B4" w14:textId="69A7EA50" w:rsidR="00492C24" w:rsidRPr="009A07EF" w:rsidRDefault="00492C24" w:rsidP="00F16403">
            <w:pPr>
              <w:rPr>
                <w:rFonts w:ascii="Courier New" w:hAnsi="Courier New" w:cs="Courier New"/>
              </w:rPr>
            </w:pPr>
            <w:r>
              <w:rPr>
                <w:rFonts w:ascii="Courier New" w:hAnsi="Courier New" w:cs="Courier New"/>
              </w:rPr>
              <w:t>TBD</w:t>
            </w:r>
          </w:p>
        </w:tc>
      </w:tr>
    </w:tbl>
    <w:p w14:paraId="20FDD428" w14:textId="77777777" w:rsidR="00F16403" w:rsidRPr="00F16403" w:rsidRDefault="00F16403" w:rsidP="00F16403"/>
    <w:p w14:paraId="35F4E098" w14:textId="7D7C49BF" w:rsidR="00A70D13" w:rsidRDefault="00A70D13" w:rsidP="00A70D13">
      <w:pPr>
        <w:pStyle w:val="Heading2"/>
      </w:pPr>
      <w:r>
        <w:t>Queries</w:t>
      </w:r>
      <w:r w:rsidR="00F16403">
        <w:t xml:space="preserve"> and Addressing</w:t>
      </w:r>
    </w:p>
    <w:p w14:paraId="6DD4BFD1" w14:textId="007DDB13" w:rsidR="00547B20" w:rsidRDefault="00547B20" w:rsidP="00A70D13">
      <w:pPr>
        <w:pStyle w:val="ListParagraph"/>
        <w:numPr>
          <w:ilvl w:val="0"/>
          <w:numId w:val="2"/>
        </w:numPr>
      </w:pPr>
      <w:r>
        <w:t>Normal operation consists of the following queries and commands at the given sample period.</w:t>
      </w:r>
    </w:p>
    <w:p w14:paraId="7ED77169" w14:textId="2B319596" w:rsidR="00683F30" w:rsidRDefault="00683F30" w:rsidP="00A70D13">
      <w:pPr>
        <w:pStyle w:val="ListParagraph"/>
        <w:numPr>
          <w:ilvl w:val="0"/>
          <w:numId w:val="2"/>
        </w:numPr>
      </w:pPr>
      <w:r>
        <w:t>The NIDAS sensor profile shall accommodate</w:t>
      </w:r>
      <w:r w:rsidR="00DD271C">
        <w:t xml:space="preserve"> </w:t>
      </w:r>
      <w:r>
        <w:t>u</w:t>
      </w:r>
      <w:r w:rsidR="00DD271C">
        <w:t>p</w:t>
      </w:r>
      <w:r>
        <w:t xml:space="preserve"> to 8 device address (0-7) on one physical bus</w:t>
      </w:r>
      <w:r w:rsidR="00DD271C">
        <w:t>. Addresses outside this range shall be ignored.</w:t>
      </w:r>
    </w:p>
    <w:p w14:paraId="70D17695" w14:textId="28FFCE26" w:rsidR="00F16A36" w:rsidRPr="00F16A36" w:rsidRDefault="00F16A36" w:rsidP="00EF771A">
      <w:pPr>
        <w:pStyle w:val="ListParagraph"/>
        <w:numPr>
          <w:ilvl w:val="0"/>
          <w:numId w:val="2"/>
        </w:numPr>
      </w:pPr>
      <w:r w:rsidRPr="00F16A36">
        <w:t>Addressing commands are queued prior to queries ad hoc.</w:t>
      </w:r>
      <w:r w:rsidR="00124235">
        <w:t xml:space="preserve"> They can be pre-pended to all queries or only as needed.</w:t>
      </w:r>
    </w:p>
    <w:p w14:paraId="7CACD987" w14:textId="53EC7562" w:rsidR="00F20977" w:rsidRPr="00515BBB" w:rsidRDefault="00EF771A" w:rsidP="00F16A36">
      <w:pPr>
        <w:pStyle w:val="ListParagraph"/>
        <w:numPr>
          <w:ilvl w:val="0"/>
          <w:numId w:val="2"/>
        </w:numPr>
      </w:pPr>
      <w:r w:rsidRPr="00515BBB">
        <w:t>All queries to all addresses must be queued by a single state machine to avoid race conditions and bus conflicts. As a result, query/response delays from one device may delay samples from other devices.</w:t>
      </w:r>
    </w:p>
    <w:tbl>
      <w:tblPr>
        <w:tblStyle w:val="TableGrid"/>
        <w:tblW w:w="0" w:type="auto"/>
        <w:tblLook w:val="04A0" w:firstRow="1" w:lastRow="0" w:firstColumn="1" w:lastColumn="0" w:noHBand="0" w:noVBand="1"/>
        <w:tblPrChange w:id="0" w:author="Joshua Carnes" w:date="2023-06-28T13:08:00Z">
          <w:tblPr>
            <w:tblStyle w:val="TableGrid"/>
            <w:tblW w:w="0" w:type="auto"/>
            <w:tblLook w:val="04A0" w:firstRow="1" w:lastRow="0" w:firstColumn="1" w:lastColumn="0" w:noHBand="0" w:noVBand="1"/>
          </w:tblPr>
        </w:tblPrChange>
      </w:tblPr>
      <w:tblGrid>
        <w:gridCol w:w="3596"/>
        <w:gridCol w:w="3959"/>
        <w:gridCol w:w="3235"/>
        <w:tblGridChange w:id="1">
          <w:tblGrid>
            <w:gridCol w:w="3596"/>
            <w:gridCol w:w="3597"/>
            <w:gridCol w:w="3597"/>
          </w:tblGrid>
        </w:tblGridChange>
      </w:tblGrid>
      <w:tr w:rsidR="00DD14F6" w14:paraId="1FC2BBEF" w14:textId="77777777" w:rsidTr="004816CD">
        <w:tc>
          <w:tcPr>
            <w:tcW w:w="3596" w:type="dxa"/>
            <w:tcPrChange w:id="2" w:author="Joshua Carnes" w:date="2023-06-28T13:08:00Z">
              <w:tcPr>
                <w:tcW w:w="3596" w:type="dxa"/>
              </w:tcPr>
            </w:tcPrChange>
          </w:tcPr>
          <w:p w14:paraId="253E18A5" w14:textId="1EB5CD6A" w:rsidR="00DD14F6" w:rsidRPr="00DD14F6" w:rsidRDefault="00DD14F6" w:rsidP="00DD14F6">
            <w:pPr>
              <w:rPr>
                <w:b/>
                <w:bCs/>
              </w:rPr>
            </w:pPr>
            <w:r w:rsidRPr="00DD14F6">
              <w:rPr>
                <w:b/>
                <w:bCs/>
              </w:rPr>
              <w:t>Query Type</w:t>
            </w:r>
          </w:p>
        </w:tc>
        <w:tc>
          <w:tcPr>
            <w:tcW w:w="3959" w:type="dxa"/>
            <w:tcPrChange w:id="3" w:author="Joshua Carnes" w:date="2023-06-28T13:08:00Z">
              <w:tcPr>
                <w:tcW w:w="3597" w:type="dxa"/>
              </w:tcPr>
            </w:tcPrChange>
          </w:tcPr>
          <w:p w14:paraId="5A443EBE" w14:textId="5572325A" w:rsidR="00DD14F6" w:rsidRPr="00DD14F6" w:rsidRDefault="00DD14F6" w:rsidP="00DD14F6">
            <w:pPr>
              <w:rPr>
                <w:b/>
                <w:bCs/>
              </w:rPr>
            </w:pPr>
            <w:r w:rsidRPr="00DD14F6">
              <w:rPr>
                <w:b/>
                <w:bCs/>
              </w:rPr>
              <w:t>Query ASCII String</w:t>
            </w:r>
          </w:p>
        </w:tc>
        <w:tc>
          <w:tcPr>
            <w:tcW w:w="3235" w:type="dxa"/>
            <w:tcPrChange w:id="4" w:author="Joshua Carnes" w:date="2023-06-28T13:08:00Z">
              <w:tcPr>
                <w:tcW w:w="3597" w:type="dxa"/>
              </w:tcPr>
            </w:tcPrChange>
          </w:tcPr>
          <w:p w14:paraId="0727DFD6" w14:textId="53BBC9D5" w:rsidR="00DD14F6" w:rsidRPr="00DD14F6" w:rsidRDefault="00547B20" w:rsidP="00DD14F6">
            <w:pPr>
              <w:rPr>
                <w:b/>
                <w:bCs/>
              </w:rPr>
            </w:pPr>
            <w:r>
              <w:rPr>
                <w:b/>
                <w:bCs/>
              </w:rPr>
              <w:t>Sample</w:t>
            </w:r>
            <w:r w:rsidR="00DD14F6" w:rsidRPr="00DD14F6">
              <w:rPr>
                <w:b/>
                <w:bCs/>
              </w:rPr>
              <w:t xml:space="preserve"> </w:t>
            </w:r>
            <w:r w:rsidR="00F675CC">
              <w:rPr>
                <w:b/>
                <w:bCs/>
              </w:rPr>
              <w:t>Period</w:t>
            </w:r>
          </w:p>
        </w:tc>
      </w:tr>
      <w:tr w:rsidR="00EF771A" w14:paraId="2232B608" w14:textId="77777777" w:rsidTr="004816CD">
        <w:tc>
          <w:tcPr>
            <w:tcW w:w="3596" w:type="dxa"/>
            <w:tcPrChange w:id="5" w:author="Joshua Carnes" w:date="2023-06-28T13:08:00Z">
              <w:tcPr>
                <w:tcW w:w="3596" w:type="dxa"/>
              </w:tcPr>
            </w:tcPrChange>
          </w:tcPr>
          <w:p w14:paraId="36B5C75C" w14:textId="165D45BA" w:rsidR="00EF771A" w:rsidRPr="00DD14F6" w:rsidRDefault="00EF771A" w:rsidP="00EF771A">
            <w:pPr>
              <w:rPr>
                <w:b/>
                <w:bCs/>
              </w:rPr>
            </w:pPr>
            <w:r>
              <w:t>Device Address Selection</w:t>
            </w:r>
          </w:p>
        </w:tc>
        <w:tc>
          <w:tcPr>
            <w:tcW w:w="3959" w:type="dxa"/>
            <w:tcPrChange w:id="6" w:author="Joshua Carnes" w:date="2023-06-28T13:08:00Z">
              <w:tcPr>
                <w:tcW w:w="3597" w:type="dxa"/>
              </w:tcPr>
            </w:tcPrChange>
          </w:tcPr>
          <w:p w14:paraId="76ADDCCD" w14:textId="4821BA04" w:rsidR="00EF771A" w:rsidRPr="00DD14F6" w:rsidRDefault="00EF771A" w:rsidP="00EF771A">
            <w:pPr>
              <w:rPr>
                <w:b/>
                <w:bCs/>
              </w:rPr>
            </w:pPr>
            <w:r w:rsidRPr="009A07EF">
              <w:rPr>
                <w:rFonts w:ascii="Courier New" w:hAnsi="Courier New" w:cs="Courier New"/>
              </w:rPr>
              <w:t>“ADR</w:t>
            </w:r>
            <w:r w:rsidR="002F04E5">
              <w:rPr>
                <w:rFonts w:ascii="Courier New" w:hAnsi="Courier New" w:cs="Courier New"/>
              </w:rPr>
              <w:t>&lt;SPACE&gt;</w:t>
            </w:r>
            <w:r w:rsidRPr="009A07EF">
              <w:rPr>
                <w:rFonts w:ascii="Courier New" w:hAnsi="Courier New" w:cs="Courier New"/>
              </w:rPr>
              <w:t>&lt;address&gt;</w:t>
            </w:r>
            <w:r w:rsidR="00172D70">
              <w:rPr>
                <w:rFonts w:ascii="Courier New" w:hAnsi="Courier New" w:cs="Courier New"/>
              </w:rPr>
              <w:t>&lt;LF&gt;</w:t>
            </w:r>
            <w:r w:rsidRPr="009A07EF">
              <w:rPr>
                <w:rFonts w:ascii="Courier New" w:hAnsi="Courier New" w:cs="Courier New"/>
              </w:rPr>
              <w:t>”</w:t>
            </w:r>
          </w:p>
        </w:tc>
        <w:tc>
          <w:tcPr>
            <w:tcW w:w="3235" w:type="dxa"/>
            <w:tcPrChange w:id="7" w:author="Joshua Carnes" w:date="2023-06-28T13:08:00Z">
              <w:tcPr>
                <w:tcW w:w="3597" w:type="dxa"/>
              </w:tcPr>
            </w:tcPrChange>
          </w:tcPr>
          <w:p w14:paraId="06FC9026" w14:textId="68A7058A" w:rsidR="00EF771A" w:rsidRDefault="00EF771A" w:rsidP="00EF771A">
            <w:pPr>
              <w:rPr>
                <w:b/>
                <w:bCs/>
              </w:rPr>
            </w:pPr>
            <w:r>
              <w:t>As needed</w:t>
            </w:r>
          </w:p>
        </w:tc>
      </w:tr>
      <w:tr w:rsidR="00EF771A" w14:paraId="10DE53E8" w14:textId="77777777" w:rsidTr="004816CD">
        <w:tc>
          <w:tcPr>
            <w:tcW w:w="3596" w:type="dxa"/>
            <w:tcPrChange w:id="8" w:author="Joshua Carnes" w:date="2023-06-28T13:08:00Z">
              <w:tcPr>
                <w:tcW w:w="3596" w:type="dxa"/>
              </w:tcPr>
            </w:tcPrChange>
          </w:tcPr>
          <w:p w14:paraId="0CB0733A" w14:textId="4C13063D" w:rsidR="00EF771A" w:rsidRDefault="00EF771A" w:rsidP="00EF771A">
            <w:r>
              <w:t>Device Measurement</w:t>
            </w:r>
          </w:p>
        </w:tc>
        <w:tc>
          <w:tcPr>
            <w:tcW w:w="3959" w:type="dxa"/>
            <w:tcPrChange w:id="9" w:author="Joshua Carnes" w:date="2023-06-28T13:08:00Z">
              <w:tcPr>
                <w:tcW w:w="3597" w:type="dxa"/>
              </w:tcPr>
            </w:tcPrChange>
          </w:tcPr>
          <w:p w14:paraId="684142C6" w14:textId="4C36EB4B" w:rsidR="00EF771A" w:rsidRPr="009A07EF" w:rsidRDefault="00EF771A" w:rsidP="00EF771A">
            <w:pPr>
              <w:rPr>
                <w:rFonts w:ascii="Courier New" w:hAnsi="Courier New" w:cs="Courier New"/>
              </w:rPr>
            </w:pPr>
            <w:r w:rsidRPr="009A07EF">
              <w:rPr>
                <w:rFonts w:ascii="Courier New" w:hAnsi="Courier New" w:cs="Courier New"/>
              </w:rPr>
              <w:t>“</w:t>
            </w:r>
            <w:proofErr w:type="gramStart"/>
            <w:r w:rsidRPr="009A07EF">
              <w:rPr>
                <w:rFonts w:ascii="Courier New" w:hAnsi="Courier New" w:cs="Courier New"/>
              </w:rPr>
              <w:t>MEASURE?&lt;</w:t>
            </w:r>
            <w:proofErr w:type="gramEnd"/>
            <w:r w:rsidRPr="009A07EF">
              <w:rPr>
                <w:rFonts w:ascii="Courier New" w:hAnsi="Courier New" w:cs="Courier New"/>
              </w:rPr>
              <w:t>LF&gt;”</w:t>
            </w:r>
          </w:p>
        </w:tc>
        <w:tc>
          <w:tcPr>
            <w:tcW w:w="3235" w:type="dxa"/>
            <w:tcPrChange w:id="10" w:author="Joshua Carnes" w:date="2023-06-28T13:08:00Z">
              <w:tcPr>
                <w:tcW w:w="3597" w:type="dxa"/>
              </w:tcPr>
            </w:tcPrChange>
          </w:tcPr>
          <w:p w14:paraId="2AAB8371" w14:textId="088BE8E8" w:rsidR="00EF771A" w:rsidRDefault="004816CD" w:rsidP="00EF771A">
            <w:ins w:id="11" w:author="Joshua Carnes" w:date="2023-06-28T13:08:00Z">
              <w:r>
                <w:t xml:space="preserve">0.2 – 1sec range, </w:t>
              </w:r>
            </w:ins>
            <w:r w:rsidR="00EF771A">
              <w:t>1 second</w:t>
            </w:r>
            <w:ins w:id="12" w:author="Joshua Carnes" w:date="2023-06-28T13:08:00Z">
              <w:r>
                <w:t xml:space="preserve"> typ</w:t>
              </w:r>
            </w:ins>
            <w:ins w:id="13" w:author="Janine Aquino" w:date="2023-07-06T16:47:00Z">
              <w:r w:rsidR="008D6F27">
                <w:t>ical</w:t>
              </w:r>
            </w:ins>
          </w:p>
        </w:tc>
      </w:tr>
      <w:tr w:rsidR="00EF771A" w14:paraId="086EB8CE" w14:textId="77777777" w:rsidTr="004816CD">
        <w:tc>
          <w:tcPr>
            <w:tcW w:w="3596" w:type="dxa"/>
            <w:tcPrChange w:id="14" w:author="Joshua Carnes" w:date="2023-06-28T13:08:00Z">
              <w:tcPr>
                <w:tcW w:w="3596" w:type="dxa"/>
              </w:tcPr>
            </w:tcPrChange>
          </w:tcPr>
          <w:p w14:paraId="3C459431" w14:textId="53175C37" w:rsidR="00EF771A" w:rsidRDefault="00EF771A" w:rsidP="00EF771A">
            <w:r>
              <w:t>Device Status</w:t>
            </w:r>
          </w:p>
        </w:tc>
        <w:tc>
          <w:tcPr>
            <w:tcW w:w="3959" w:type="dxa"/>
            <w:tcPrChange w:id="15" w:author="Joshua Carnes" w:date="2023-06-28T13:08:00Z">
              <w:tcPr>
                <w:tcW w:w="3597" w:type="dxa"/>
              </w:tcPr>
            </w:tcPrChange>
          </w:tcPr>
          <w:p w14:paraId="5452FC62" w14:textId="71ED7E40" w:rsidR="00EF771A" w:rsidRPr="009A07EF" w:rsidRDefault="00EF771A" w:rsidP="00EF771A">
            <w:pPr>
              <w:rPr>
                <w:rFonts w:ascii="Courier New" w:hAnsi="Courier New" w:cs="Courier New"/>
              </w:rPr>
            </w:pPr>
            <w:r w:rsidRPr="009A07EF">
              <w:rPr>
                <w:rFonts w:ascii="Courier New" w:hAnsi="Courier New" w:cs="Courier New"/>
              </w:rPr>
              <w:t>“</w:t>
            </w:r>
            <w:proofErr w:type="gramStart"/>
            <w:r w:rsidRPr="009A07EF">
              <w:rPr>
                <w:rFonts w:ascii="Courier New" w:hAnsi="Courier New" w:cs="Courier New"/>
              </w:rPr>
              <w:t>STATUS?&lt;</w:t>
            </w:r>
            <w:proofErr w:type="gramEnd"/>
            <w:r w:rsidRPr="009A07EF">
              <w:rPr>
                <w:rFonts w:ascii="Courier New" w:hAnsi="Courier New" w:cs="Courier New"/>
              </w:rPr>
              <w:t>LF&gt;”</w:t>
            </w:r>
          </w:p>
        </w:tc>
        <w:tc>
          <w:tcPr>
            <w:tcW w:w="3235" w:type="dxa"/>
            <w:tcPrChange w:id="16" w:author="Joshua Carnes" w:date="2023-06-28T13:08:00Z">
              <w:tcPr>
                <w:tcW w:w="3597" w:type="dxa"/>
              </w:tcPr>
            </w:tcPrChange>
          </w:tcPr>
          <w:p w14:paraId="0EA91A9D" w14:textId="3BB714BB" w:rsidR="00EF771A" w:rsidRDefault="004816CD" w:rsidP="00EF771A">
            <w:ins w:id="17" w:author="Joshua Carnes" w:date="2023-06-28T13:08:00Z">
              <w:r>
                <w:t xml:space="preserve">0.2 – 1sec range, </w:t>
              </w:r>
            </w:ins>
            <w:r w:rsidR="00EF771A">
              <w:t>1 second</w:t>
            </w:r>
            <w:ins w:id="18" w:author="Joshua Carnes" w:date="2023-06-28T13:09:00Z">
              <w:r>
                <w:t xml:space="preserve"> typ</w:t>
              </w:r>
            </w:ins>
            <w:ins w:id="19" w:author="Janine Aquino" w:date="2023-07-06T16:47:00Z">
              <w:r w:rsidR="008D6F27">
                <w:t>ical</w:t>
              </w:r>
            </w:ins>
          </w:p>
        </w:tc>
      </w:tr>
      <w:tr w:rsidR="00EF771A" w14:paraId="6301D329" w14:textId="77777777" w:rsidTr="004816CD">
        <w:tc>
          <w:tcPr>
            <w:tcW w:w="3596" w:type="dxa"/>
            <w:tcPrChange w:id="20" w:author="Joshua Carnes" w:date="2023-06-28T13:08:00Z">
              <w:tcPr>
                <w:tcW w:w="3596" w:type="dxa"/>
              </w:tcPr>
            </w:tcPrChange>
          </w:tcPr>
          <w:p w14:paraId="1AB45A0E" w14:textId="7D9157D0" w:rsidR="00EF771A" w:rsidRDefault="00EF771A" w:rsidP="00EF771A">
            <w:r>
              <w:t>Device Statistics</w:t>
            </w:r>
          </w:p>
        </w:tc>
        <w:tc>
          <w:tcPr>
            <w:tcW w:w="3959" w:type="dxa"/>
            <w:tcPrChange w:id="21" w:author="Joshua Carnes" w:date="2023-06-28T13:08:00Z">
              <w:tcPr>
                <w:tcW w:w="3597" w:type="dxa"/>
              </w:tcPr>
            </w:tcPrChange>
          </w:tcPr>
          <w:p w14:paraId="13EF8CCD" w14:textId="3F114D91" w:rsidR="00EF771A" w:rsidRPr="009A07EF" w:rsidRDefault="00EF771A" w:rsidP="00EF771A">
            <w:pPr>
              <w:rPr>
                <w:rFonts w:ascii="Courier New" w:hAnsi="Courier New" w:cs="Courier New"/>
              </w:rPr>
            </w:pPr>
            <w:r w:rsidRPr="009A07EF">
              <w:rPr>
                <w:rFonts w:ascii="Courier New" w:hAnsi="Courier New" w:cs="Courier New"/>
              </w:rPr>
              <w:t>“</w:t>
            </w:r>
            <w:proofErr w:type="gramStart"/>
            <w:r w:rsidRPr="009A07EF">
              <w:rPr>
                <w:rFonts w:ascii="Courier New" w:hAnsi="Courier New" w:cs="Courier New"/>
              </w:rPr>
              <w:t>RECORD?&lt;</w:t>
            </w:r>
            <w:proofErr w:type="gramEnd"/>
            <w:r w:rsidRPr="009A07EF">
              <w:rPr>
                <w:rFonts w:ascii="Courier New" w:hAnsi="Courier New" w:cs="Courier New"/>
              </w:rPr>
              <w:t>LF&gt;”</w:t>
            </w:r>
          </w:p>
        </w:tc>
        <w:tc>
          <w:tcPr>
            <w:tcW w:w="3235" w:type="dxa"/>
            <w:tcPrChange w:id="22" w:author="Joshua Carnes" w:date="2023-06-28T13:08:00Z">
              <w:tcPr>
                <w:tcW w:w="3597" w:type="dxa"/>
              </w:tcPr>
            </w:tcPrChange>
          </w:tcPr>
          <w:p w14:paraId="67F95369" w14:textId="01726C48" w:rsidR="00EF771A" w:rsidRDefault="004816CD" w:rsidP="00EF771A">
            <w:ins w:id="23" w:author="Joshua Carnes" w:date="2023-06-28T13:08:00Z">
              <w:r>
                <w:t xml:space="preserve">1 </w:t>
              </w:r>
            </w:ins>
            <w:ins w:id="24" w:author="Joshua Carnes" w:date="2023-06-28T13:09:00Z">
              <w:r>
                <w:t xml:space="preserve">– 30 min range, </w:t>
              </w:r>
            </w:ins>
            <w:r w:rsidR="00EF771A">
              <w:t>10 minutes</w:t>
            </w:r>
            <w:ins w:id="25" w:author="Joshua Carnes" w:date="2023-06-28T13:09:00Z">
              <w:r>
                <w:t xml:space="preserve"> </w:t>
              </w:r>
              <w:proofErr w:type="spellStart"/>
              <w:r>
                <w:t>typ</w:t>
              </w:r>
            </w:ins>
            <w:proofErr w:type="spellEnd"/>
          </w:p>
        </w:tc>
      </w:tr>
    </w:tbl>
    <w:p w14:paraId="129FFC00" w14:textId="77777777" w:rsidR="00DD14F6" w:rsidRDefault="00DD14F6" w:rsidP="00DD14F6"/>
    <w:p w14:paraId="42836381" w14:textId="7A60F7CD" w:rsidR="00A70D13" w:rsidRDefault="00A70D13" w:rsidP="00A70D13">
      <w:pPr>
        <w:pStyle w:val="Heading2"/>
      </w:pPr>
      <w:r>
        <w:t>Device Responses</w:t>
      </w:r>
    </w:p>
    <w:p w14:paraId="40CBC310" w14:textId="297FCC46" w:rsidR="00BA5605" w:rsidRDefault="00547B20" w:rsidP="00BA5605">
      <w:pPr>
        <w:pStyle w:val="ListParagraph"/>
        <w:numPr>
          <w:ilvl w:val="0"/>
          <w:numId w:val="6"/>
        </w:numPr>
      </w:pPr>
      <w:r>
        <w:t>Normal operation consists of the following query responses</w:t>
      </w:r>
    </w:p>
    <w:tbl>
      <w:tblPr>
        <w:tblStyle w:val="TableGrid"/>
        <w:tblW w:w="0" w:type="auto"/>
        <w:tblLayout w:type="fixed"/>
        <w:tblLook w:val="04A0" w:firstRow="1" w:lastRow="0" w:firstColumn="1" w:lastColumn="0" w:noHBand="0" w:noVBand="1"/>
      </w:tblPr>
      <w:tblGrid>
        <w:gridCol w:w="2785"/>
        <w:gridCol w:w="5760"/>
        <w:gridCol w:w="2245"/>
      </w:tblGrid>
      <w:tr w:rsidR="00BA5605" w14:paraId="076F4CD5" w14:textId="77777777" w:rsidTr="00BA5605">
        <w:tc>
          <w:tcPr>
            <w:tcW w:w="2785" w:type="dxa"/>
          </w:tcPr>
          <w:p w14:paraId="50C9A6FB" w14:textId="77777777" w:rsidR="00BA5605" w:rsidRPr="00DD14F6" w:rsidRDefault="00BA5605" w:rsidP="009F4DB1">
            <w:pPr>
              <w:rPr>
                <w:b/>
                <w:bCs/>
              </w:rPr>
            </w:pPr>
            <w:r w:rsidRPr="00DD14F6">
              <w:rPr>
                <w:b/>
                <w:bCs/>
              </w:rPr>
              <w:t xml:space="preserve">Query </w:t>
            </w:r>
            <w:r>
              <w:rPr>
                <w:b/>
                <w:bCs/>
              </w:rPr>
              <w:t>String</w:t>
            </w:r>
          </w:p>
        </w:tc>
        <w:tc>
          <w:tcPr>
            <w:tcW w:w="5760" w:type="dxa"/>
          </w:tcPr>
          <w:p w14:paraId="6317C805" w14:textId="77777777" w:rsidR="00BA5605" w:rsidRPr="00DD14F6" w:rsidRDefault="00BA5605" w:rsidP="009F4DB1">
            <w:pPr>
              <w:rPr>
                <w:b/>
                <w:bCs/>
              </w:rPr>
            </w:pPr>
            <w:r>
              <w:rPr>
                <w:b/>
                <w:bCs/>
              </w:rPr>
              <w:t>Response</w:t>
            </w:r>
          </w:p>
        </w:tc>
        <w:tc>
          <w:tcPr>
            <w:tcW w:w="2245" w:type="dxa"/>
          </w:tcPr>
          <w:p w14:paraId="226143AE" w14:textId="77777777" w:rsidR="00BA5605" w:rsidRDefault="00BA5605" w:rsidP="009F4DB1">
            <w:pPr>
              <w:rPr>
                <w:b/>
                <w:bCs/>
              </w:rPr>
            </w:pPr>
            <w:r>
              <w:rPr>
                <w:b/>
                <w:bCs/>
              </w:rPr>
              <w:t>Query + Response</w:t>
            </w:r>
          </w:p>
          <w:p w14:paraId="086E3837" w14:textId="77777777" w:rsidR="00BA5605" w:rsidRDefault="00BA5605" w:rsidP="009F4DB1">
            <w:pPr>
              <w:rPr>
                <w:b/>
                <w:bCs/>
              </w:rPr>
            </w:pPr>
            <w:r>
              <w:rPr>
                <w:b/>
                <w:bCs/>
              </w:rPr>
              <w:t>Min. Transfer Time</w:t>
            </w:r>
          </w:p>
        </w:tc>
      </w:tr>
      <w:tr w:rsidR="00BA5605" w14:paraId="042335D3" w14:textId="77777777" w:rsidTr="00BA5605">
        <w:tc>
          <w:tcPr>
            <w:tcW w:w="2785" w:type="dxa"/>
          </w:tcPr>
          <w:p w14:paraId="53E3395B" w14:textId="77777777" w:rsidR="00BA5605" w:rsidRPr="003668B4" w:rsidRDefault="00BA5605" w:rsidP="009F4DB1">
            <w:pPr>
              <w:rPr>
                <w:rFonts w:ascii="Courier New" w:hAnsi="Courier New" w:cs="Courier New"/>
              </w:rPr>
            </w:pPr>
            <w:r w:rsidRPr="003668B4">
              <w:rPr>
                <w:rFonts w:ascii="Courier New" w:hAnsi="Courier New" w:cs="Courier New"/>
              </w:rPr>
              <w:t>“</w:t>
            </w:r>
            <w:proofErr w:type="gramStart"/>
            <w:r w:rsidRPr="003668B4">
              <w:rPr>
                <w:rFonts w:ascii="Courier New" w:hAnsi="Courier New" w:cs="Courier New"/>
              </w:rPr>
              <w:t>MEASURE?&lt;</w:t>
            </w:r>
            <w:proofErr w:type="gramEnd"/>
            <w:r w:rsidRPr="003668B4">
              <w:rPr>
                <w:rFonts w:ascii="Courier New" w:hAnsi="Courier New" w:cs="Courier New"/>
              </w:rPr>
              <w:t>LF&gt;”</w:t>
            </w:r>
          </w:p>
        </w:tc>
        <w:tc>
          <w:tcPr>
            <w:tcW w:w="5760" w:type="dxa"/>
          </w:tcPr>
          <w:p w14:paraId="4F1C37D1" w14:textId="77777777" w:rsidR="00BA5605" w:rsidRPr="003668B4" w:rsidRDefault="00BA5605" w:rsidP="009F4DB1">
            <w:pPr>
              <w:rPr>
                <w:rFonts w:ascii="Courier New" w:hAnsi="Courier New" w:cs="Courier New"/>
              </w:rPr>
            </w:pPr>
            <w:r w:rsidRPr="003668B4">
              <w:rPr>
                <w:rFonts w:ascii="Courier New" w:hAnsi="Courier New" w:cs="Courier New"/>
              </w:rPr>
              <w:t>“34&lt;LF</w:t>
            </w:r>
            <w:proofErr w:type="gramStart"/>
            <w:r w:rsidRPr="003668B4">
              <w:rPr>
                <w:rFonts w:ascii="Courier New" w:hAnsi="Courier New" w:cs="Courier New"/>
              </w:rPr>
              <w:t>&gt;”{</w:t>
            </w:r>
            <w:proofErr w:type="gramEnd"/>
            <w:r w:rsidRPr="003668B4">
              <w:rPr>
                <w:rFonts w:ascii="Courier New" w:hAnsi="Courier New" w:cs="Courier New"/>
              </w:rPr>
              <w:t>MeasureData_34Bytes}</w:t>
            </w:r>
          </w:p>
        </w:tc>
        <w:tc>
          <w:tcPr>
            <w:tcW w:w="2245" w:type="dxa"/>
          </w:tcPr>
          <w:p w14:paraId="08962C03" w14:textId="77777777" w:rsidR="00BA5605" w:rsidRDefault="00BA5605" w:rsidP="009F4DB1">
            <w:r>
              <w:t xml:space="preserve">46 / 11520 = 4.0 </w:t>
            </w:r>
            <w:proofErr w:type="spellStart"/>
            <w:r>
              <w:t>ms</w:t>
            </w:r>
            <w:proofErr w:type="spellEnd"/>
          </w:p>
        </w:tc>
      </w:tr>
      <w:tr w:rsidR="00BA5605" w14:paraId="7E0413E8" w14:textId="77777777" w:rsidTr="00BA5605">
        <w:tc>
          <w:tcPr>
            <w:tcW w:w="2785" w:type="dxa"/>
          </w:tcPr>
          <w:p w14:paraId="55D4A51C" w14:textId="77777777" w:rsidR="00BA5605" w:rsidRPr="003668B4" w:rsidRDefault="00BA5605" w:rsidP="009F4DB1">
            <w:pPr>
              <w:rPr>
                <w:rFonts w:ascii="Courier New" w:hAnsi="Courier New" w:cs="Courier New"/>
              </w:rPr>
            </w:pPr>
            <w:r w:rsidRPr="003668B4">
              <w:rPr>
                <w:rFonts w:ascii="Courier New" w:hAnsi="Courier New" w:cs="Courier New"/>
              </w:rPr>
              <w:t>“</w:t>
            </w:r>
            <w:proofErr w:type="gramStart"/>
            <w:r w:rsidRPr="003668B4">
              <w:rPr>
                <w:rFonts w:ascii="Courier New" w:hAnsi="Courier New" w:cs="Courier New"/>
              </w:rPr>
              <w:t>STATUS?&lt;</w:t>
            </w:r>
            <w:proofErr w:type="gramEnd"/>
            <w:r w:rsidRPr="003668B4">
              <w:rPr>
                <w:rFonts w:ascii="Courier New" w:hAnsi="Courier New" w:cs="Courier New"/>
              </w:rPr>
              <w:t>LF&gt;”</w:t>
            </w:r>
          </w:p>
        </w:tc>
        <w:tc>
          <w:tcPr>
            <w:tcW w:w="5760" w:type="dxa"/>
          </w:tcPr>
          <w:p w14:paraId="59CF0B9F" w14:textId="77777777" w:rsidR="00BA5605" w:rsidRPr="003668B4" w:rsidRDefault="00BA5605" w:rsidP="009F4DB1">
            <w:pPr>
              <w:rPr>
                <w:rFonts w:ascii="Courier New" w:hAnsi="Courier New" w:cs="Courier New"/>
              </w:rPr>
            </w:pPr>
            <w:r w:rsidRPr="003668B4">
              <w:rPr>
                <w:rFonts w:ascii="Courier New" w:hAnsi="Courier New" w:cs="Courier New"/>
              </w:rPr>
              <w:t>“12&lt;LF</w:t>
            </w:r>
            <w:proofErr w:type="gramStart"/>
            <w:r w:rsidRPr="003668B4">
              <w:rPr>
                <w:rFonts w:ascii="Courier New" w:hAnsi="Courier New" w:cs="Courier New"/>
              </w:rPr>
              <w:t>&gt;”{</w:t>
            </w:r>
            <w:proofErr w:type="gramEnd"/>
            <w:r w:rsidRPr="003668B4">
              <w:rPr>
                <w:rFonts w:ascii="Courier New" w:hAnsi="Courier New" w:cs="Courier New"/>
              </w:rPr>
              <w:t>StatusData_12Bytes}</w:t>
            </w:r>
          </w:p>
        </w:tc>
        <w:tc>
          <w:tcPr>
            <w:tcW w:w="2245" w:type="dxa"/>
          </w:tcPr>
          <w:p w14:paraId="76FDB48A" w14:textId="77777777" w:rsidR="00BA5605" w:rsidRDefault="00BA5605" w:rsidP="009F4DB1">
            <w:r>
              <w:t xml:space="preserve">23 / 11520 = 2.0 </w:t>
            </w:r>
            <w:proofErr w:type="spellStart"/>
            <w:r>
              <w:t>ms</w:t>
            </w:r>
            <w:proofErr w:type="spellEnd"/>
          </w:p>
        </w:tc>
      </w:tr>
      <w:tr w:rsidR="00BA5605" w14:paraId="2442D56C" w14:textId="77777777" w:rsidTr="00BA5605">
        <w:tc>
          <w:tcPr>
            <w:tcW w:w="2785" w:type="dxa"/>
          </w:tcPr>
          <w:p w14:paraId="7D7C9C32" w14:textId="77777777" w:rsidR="00BA5605" w:rsidRPr="003668B4" w:rsidRDefault="00BA5605" w:rsidP="009F4DB1">
            <w:pPr>
              <w:rPr>
                <w:rFonts w:ascii="Courier New" w:hAnsi="Courier New" w:cs="Courier New"/>
              </w:rPr>
            </w:pPr>
            <w:r w:rsidRPr="003668B4">
              <w:rPr>
                <w:rFonts w:ascii="Courier New" w:hAnsi="Courier New" w:cs="Courier New"/>
              </w:rPr>
              <w:t>“</w:t>
            </w:r>
            <w:proofErr w:type="gramStart"/>
            <w:r w:rsidRPr="003668B4">
              <w:rPr>
                <w:rFonts w:ascii="Courier New" w:hAnsi="Courier New" w:cs="Courier New"/>
              </w:rPr>
              <w:t>RECORD?&lt;</w:t>
            </w:r>
            <w:proofErr w:type="gramEnd"/>
            <w:r w:rsidRPr="003668B4">
              <w:rPr>
                <w:rFonts w:ascii="Courier New" w:hAnsi="Courier New" w:cs="Courier New"/>
              </w:rPr>
              <w:t>LF&gt;”</w:t>
            </w:r>
          </w:p>
        </w:tc>
        <w:tc>
          <w:tcPr>
            <w:tcW w:w="5760" w:type="dxa"/>
          </w:tcPr>
          <w:p w14:paraId="3081202D" w14:textId="77777777" w:rsidR="00BA5605" w:rsidRPr="003668B4" w:rsidRDefault="00BA5605" w:rsidP="009F4DB1">
            <w:pPr>
              <w:rPr>
                <w:rFonts w:ascii="Courier New" w:hAnsi="Courier New" w:cs="Courier New"/>
              </w:rPr>
            </w:pPr>
            <w:r w:rsidRPr="003668B4">
              <w:rPr>
                <w:rFonts w:ascii="Courier New" w:hAnsi="Courier New" w:cs="Courier New"/>
              </w:rPr>
              <w:t>“68&lt;LF</w:t>
            </w:r>
            <w:proofErr w:type="gramStart"/>
            <w:r w:rsidRPr="003668B4">
              <w:rPr>
                <w:rFonts w:ascii="Courier New" w:hAnsi="Courier New" w:cs="Courier New"/>
              </w:rPr>
              <w:t>&gt;”{</w:t>
            </w:r>
            <w:proofErr w:type="gramEnd"/>
            <w:r w:rsidRPr="003668B4">
              <w:rPr>
                <w:rFonts w:ascii="Courier New" w:hAnsi="Courier New" w:cs="Courier New"/>
              </w:rPr>
              <w:t>RecordData_64Bytes}{CRC_4Bytes}</w:t>
            </w:r>
          </w:p>
        </w:tc>
        <w:tc>
          <w:tcPr>
            <w:tcW w:w="2245" w:type="dxa"/>
          </w:tcPr>
          <w:p w14:paraId="64BC3B7B" w14:textId="77777777" w:rsidR="00BA5605" w:rsidRDefault="00BA5605" w:rsidP="009F4DB1">
            <w:r>
              <w:t xml:space="preserve">79 / 11520 = 6.9 </w:t>
            </w:r>
            <w:proofErr w:type="spellStart"/>
            <w:r>
              <w:t>ms</w:t>
            </w:r>
            <w:proofErr w:type="spellEnd"/>
          </w:p>
        </w:tc>
      </w:tr>
      <w:tr w:rsidR="00BA5605" w14:paraId="2B12B967" w14:textId="77777777" w:rsidTr="00BA5605">
        <w:tc>
          <w:tcPr>
            <w:tcW w:w="2785" w:type="dxa"/>
          </w:tcPr>
          <w:p w14:paraId="2201C682" w14:textId="77777777" w:rsidR="00BA5605" w:rsidRDefault="00BA5605" w:rsidP="009F4DB1">
            <w:pPr>
              <w:rPr>
                <w:rFonts w:ascii="Courier New" w:hAnsi="Courier New" w:cs="Courier New"/>
              </w:rPr>
            </w:pPr>
            <w:r w:rsidRPr="003668B4">
              <w:rPr>
                <w:rFonts w:ascii="Courier New" w:hAnsi="Courier New" w:cs="Courier New"/>
              </w:rPr>
              <w:t>“ADR</w:t>
            </w:r>
            <w:r>
              <w:rPr>
                <w:rFonts w:ascii="Courier New" w:hAnsi="Courier New" w:cs="Courier New"/>
              </w:rPr>
              <w:t>&lt;SPACE&gt;</w:t>
            </w:r>
          </w:p>
          <w:p w14:paraId="33024DC0" w14:textId="2DFEC614" w:rsidR="00BA5605" w:rsidRPr="003668B4" w:rsidRDefault="00BA5605" w:rsidP="009F4DB1">
            <w:pPr>
              <w:rPr>
                <w:rFonts w:ascii="Courier New" w:hAnsi="Courier New" w:cs="Courier New"/>
              </w:rPr>
            </w:pPr>
            <w:r w:rsidRPr="003668B4">
              <w:rPr>
                <w:rFonts w:ascii="Courier New" w:hAnsi="Courier New" w:cs="Courier New"/>
              </w:rPr>
              <w:t>&lt;</w:t>
            </w:r>
            <w:proofErr w:type="spellStart"/>
            <w:r w:rsidRPr="003668B4">
              <w:rPr>
                <w:rFonts w:ascii="Courier New" w:hAnsi="Courier New" w:cs="Courier New"/>
              </w:rPr>
              <w:t>address_int</w:t>
            </w:r>
            <w:proofErr w:type="spellEnd"/>
            <w:r w:rsidRPr="003668B4">
              <w:rPr>
                <w:rFonts w:ascii="Courier New" w:hAnsi="Courier New" w:cs="Courier New"/>
              </w:rPr>
              <w:t>&gt;</w:t>
            </w:r>
            <w:r>
              <w:rPr>
                <w:rFonts w:ascii="Courier New" w:hAnsi="Courier New" w:cs="Courier New"/>
              </w:rPr>
              <w:t>&lt;LF&gt;</w:t>
            </w:r>
            <w:r w:rsidRPr="003668B4">
              <w:rPr>
                <w:rFonts w:ascii="Courier New" w:hAnsi="Courier New" w:cs="Courier New"/>
              </w:rPr>
              <w:t>”</w:t>
            </w:r>
          </w:p>
        </w:tc>
        <w:tc>
          <w:tcPr>
            <w:tcW w:w="5760" w:type="dxa"/>
          </w:tcPr>
          <w:p w14:paraId="7A6D9D75" w14:textId="77777777" w:rsidR="00BA5605" w:rsidRDefault="00BA5605" w:rsidP="009F4DB1">
            <w:r>
              <w:t>None</w:t>
            </w:r>
          </w:p>
        </w:tc>
        <w:tc>
          <w:tcPr>
            <w:tcW w:w="2245" w:type="dxa"/>
          </w:tcPr>
          <w:p w14:paraId="5A3E821F" w14:textId="77777777" w:rsidR="00BA5605" w:rsidRDefault="00BA5605" w:rsidP="009F4DB1"/>
        </w:tc>
      </w:tr>
    </w:tbl>
    <w:p w14:paraId="2B938B47" w14:textId="77777777" w:rsidR="00BA5605" w:rsidRDefault="00BA5605" w:rsidP="00BA5605"/>
    <w:p w14:paraId="2014BCB7" w14:textId="6064748C" w:rsidR="00B70801" w:rsidRDefault="00B70801" w:rsidP="00B70801">
      <w:pPr>
        <w:pStyle w:val="ListParagraph"/>
        <w:numPr>
          <w:ilvl w:val="0"/>
          <w:numId w:val="6"/>
        </w:numPr>
        <w:rPr>
          <w:ins w:id="26" w:author="Joshua Carnes" w:date="2023-06-28T13:58:00Z"/>
        </w:rPr>
      </w:pPr>
      <w:ins w:id="27" w:author="Joshua Carnes" w:date="2023-06-28T14:00:00Z">
        <w:r>
          <w:lastRenderedPageBreak/>
          <w:t xml:space="preserve">Evaluation of the </w:t>
        </w:r>
      </w:ins>
      <w:proofErr w:type="spellStart"/>
      <w:ins w:id="28" w:author="Joshua Carnes" w:date="2023-06-28T13:58:00Z">
        <w:r>
          <w:t>iPM</w:t>
        </w:r>
        <w:proofErr w:type="spellEnd"/>
        <w:r>
          <w:t xml:space="preserve"> measured data query responses with the following timing</w:t>
        </w:r>
      </w:ins>
    </w:p>
    <w:p w14:paraId="59C978A4" w14:textId="1FA8EDB7" w:rsidR="00B70801" w:rsidRPr="00B70801" w:rsidRDefault="00B70801" w:rsidP="00B70801">
      <w:pPr>
        <w:pStyle w:val="ListParagraph"/>
        <w:numPr>
          <w:ilvl w:val="1"/>
          <w:numId w:val="6"/>
        </w:numPr>
        <w:rPr>
          <w:ins w:id="29" w:author="Joshua Carnes" w:date="2023-06-28T13:58:00Z"/>
        </w:rPr>
      </w:pPr>
      <w:ins w:id="30" w:author="Joshua Carnes" w:date="2023-06-28T13:58:00Z">
        <w:r>
          <w:t xml:space="preserve">‘MEASURE?’ responses fully transferred 25 +/-5 </w:t>
        </w:r>
        <w:proofErr w:type="spellStart"/>
        <w:r>
          <w:t>ms</w:t>
        </w:r>
        <w:proofErr w:type="spellEnd"/>
        <w:r>
          <w:t xml:space="preserve"> (typical) after the query </w:t>
        </w:r>
      </w:ins>
      <w:ins w:id="31" w:author="Joshua Carnes" w:date="2023-06-28T14:01:00Z">
        <w:r>
          <w:t xml:space="preserve">completed </w:t>
        </w:r>
      </w:ins>
      <w:ins w:id="32" w:author="Joshua Carnes" w:date="2023-06-28T13:58:00Z">
        <w:r>
          <w:t xml:space="preserve">transfer. The </w:t>
        </w:r>
        <w:proofErr w:type="spellStart"/>
        <w:r>
          <w:t>iPM</w:t>
        </w:r>
        <w:proofErr w:type="spellEnd"/>
        <w:r>
          <w:t xml:space="preserve"> sends the response ASCII header and then a ~5ms gap before sending the byte payload.</w:t>
        </w:r>
      </w:ins>
    </w:p>
    <w:p w14:paraId="02A83F6D" w14:textId="579A6960" w:rsidR="00EF771A" w:rsidRPr="00B03740" w:rsidRDefault="00EF771A" w:rsidP="00EF771A">
      <w:pPr>
        <w:pStyle w:val="ListParagraph"/>
        <w:numPr>
          <w:ilvl w:val="0"/>
          <w:numId w:val="6"/>
        </w:numPr>
      </w:pPr>
      <w:r>
        <w:rPr>
          <w:color w:val="FF0000"/>
        </w:rPr>
        <w:t>Handling Responses</w:t>
      </w:r>
      <w:r w:rsidR="00F16A36">
        <w:rPr>
          <w:color w:val="FF0000"/>
        </w:rPr>
        <w:t xml:space="preserve"> (Options</w:t>
      </w:r>
      <w:r w:rsidR="0008135E">
        <w:rPr>
          <w:color w:val="FF0000"/>
        </w:rPr>
        <w:t xml:space="preserve"> for discussion</w:t>
      </w:r>
      <w:r w:rsidR="00F16A36">
        <w:rPr>
          <w:color w:val="FF0000"/>
        </w:rPr>
        <w:t>)</w:t>
      </w:r>
    </w:p>
    <w:p w14:paraId="5A1A50C5" w14:textId="23D8C0C9" w:rsidR="00EF771A" w:rsidRPr="00EF771A" w:rsidRDefault="00EF771A" w:rsidP="00EF771A">
      <w:pPr>
        <w:pStyle w:val="ListParagraph"/>
        <w:numPr>
          <w:ilvl w:val="1"/>
          <w:numId w:val="6"/>
        </w:numPr>
      </w:pPr>
      <w:r>
        <w:rPr>
          <w:color w:val="FF0000"/>
        </w:rPr>
        <w:t xml:space="preserve">Queries are blocking. </w:t>
      </w:r>
      <w:r w:rsidR="00391958">
        <w:rPr>
          <w:color w:val="FF0000"/>
        </w:rPr>
        <w:t>Response t</w:t>
      </w:r>
      <w:r>
        <w:rPr>
          <w:color w:val="FF0000"/>
        </w:rPr>
        <w:t xml:space="preserve">imeouts (XXX </w:t>
      </w:r>
      <w:proofErr w:type="spellStart"/>
      <w:r>
        <w:rPr>
          <w:color w:val="FF0000"/>
        </w:rPr>
        <w:t>ms</w:t>
      </w:r>
      <w:proofErr w:type="spellEnd"/>
      <w:r>
        <w:rPr>
          <w:color w:val="FF0000"/>
        </w:rPr>
        <w:t xml:space="preserve">) result in </w:t>
      </w:r>
      <w:proofErr w:type="spellStart"/>
      <w:r>
        <w:rPr>
          <w:color w:val="FF0000"/>
        </w:rPr>
        <w:t>NaN</w:t>
      </w:r>
      <w:proofErr w:type="spellEnd"/>
      <w:r>
        <w:rPr>
          <w:color w:val="FF0000"/>
        </w:rPr>
        <w:t xml:space="preserve"> data.</w:t>
      </w:r>
      <w:r w:rsidR="00391958">
        <w:rPr>
          <w:color w:val="FF0000"/>
        </w:rPr>
        <w:t xml:space="preserve"> Query response headers are parsed to verify the data payload size, and a delay counter is set to allow full transmission of the byte payload before </w:t>
      </w:r>
      <w:ins w:id="33" w:author="Joshua Carnes" w:date="2023-06-28T13:51:00Z">
        <w:r w:rsidR="00C7567E">
          <w:rPr>
            <w:color w:val="FF0000"/>
          </w:rPr>
          <w:t xml:space="preserve">sending </w:t>
        </w:r>
      </w:ins>
      <w:del w:id="34" w:author="Joshua Carnes" w:date="2023-06-28T13:51:00Z">
        <w:r w:rsidR="00391958" w:rsidDel="00C7567E">
          <w:rPr>
            <w:color w:val="FF0000"/>
          </w:rPr>
          <w:delText xml:space="preserve">queuing </w:delText>
        </w:r>
      </w:del>
      <w:r w:rsidR="00391958">
        <w:rPr>
          <w:color w:val="FF0000"/>
        </w:rPr>
        <w:t xml:space="preserve">the next query. </w:t>
      </w:r>
    </w:p>
    <w:p w14:paraId="5B87C897" w14:textId="77777777" w:rsidR="00B70801" w:rsidRPr="00B70801" w:rsidRDefault="00EF771A" w:rsidP="00B70801">
      <w:pPr>
        <w:pStyle w:val="ListParagraph"/>
        <w:numPr>
          <w:ilvl w:val="1"/>
          <w:numId w:val="6"/>
        </w:numPr>
      </w:pPr>
      <w:r w:rsidRPr="00B70801">
        <w:rPr>
          <w:color w:val="FF0000"/>
        </w:rPr>
        <w:t xml:space="preserve">All </w:t>
      </w:r>
      <w:r w:rsidR="00C7567E" w:rsidRPr="00B70801">
        <w:rPr>
          <w:color w:val="FF0000"/>
        </w:rPr>
        <w:t>q</w:t>
      </w:r>
      <w:r w:rsidRPr="00B70801">
        <w:rPr>
          <w:color w:val="FF0000"/>
        </w:rPr>
        <w:t>ueries are strictly queued in time</w:t>
      </w:r>
      <w:r w:rsidR="00391958" w:rsidRPr="00B70801">
        <w:rPr>
          <w:color w:val="FF0000"/>
        </w:rPr>
        <w:t xml:space="preserve"> (non-blocking)</w:t>
      </w:r>
      <w:r w:rsidRPr="00B70801">
        <w:rPr>
          <w:color w:val="FF0000"/>
        </w:rPr>
        <w:t xml:space="preserve">, and response </w:t>
      </w:r>
      <w:r w:rsidR="00391958" w:rsidRPr="00B70801">
        <w:rPr>
          <w:color w:val="FF0000"/>
        </w:rPr>
        <w:t>latency</w:t>
      </w:r>
      <w:r w:rsidRPr="00B70801">
        <w:rPr>
          <w:color w:val="FF0000"/>
        </w:rPr>
        <w:t xml:space="preserve"> is expected by design with XXX </w:t>
      </w:r>
      <w:proofErr w:type="spellStart"/>
      <w:r w:rsidRPr="00B70801">
        <w:rPr>
          <w:color w:val="FF0000"/>
        </w:rPr>
        <w:t>ms</w:t>
      </w:r>
      <w:proofErr w:type="spellEnd"/>
      <w:r w:rsidRPr="00B70801">
        <w:rPr>
          <w:color w:val="FF0000"/>
        </w:rPr>
        <w:t xml:space="preserve"> additional buffer. Bus conflict may result in corrupt data that is passed on to post-processing.</w:t>
      </w:r>
    </w:p>
    <w:p w14:paraId="680ADD54" w14:textId="611E1E93" w:rsidR="00B70801" w:rsidRPr="00515BBB" w:rsidRDefault="002174DC" w:rsidP="00B70801">
      <w:pPr>
        <w:pStyle w:val="ListParagraph"/>
        <w:numPr>
          <w:ilvl w:val="0"/>
          <w:numId w:val="6"/>
        </w:numPr>
      </w:pPr>
      <w:r w:rsidRPr="00515BBB">
        <w:t xml:space="preserve">The </w:t>
      </w:r>
      <w:r w:rsidR="00391958" w:rsidRPr="00515BBB">
        <w:t xml:space="preserve">NIDAS </w:t>
      </w:r>
      <w:r w:rsidRPr="00515BBB">
        <w:t xml:space="preserve">sensor profile </w:t>
      </w:r>
      <w:r w:rsidR="00391958" w:rsidRPr="00515BBB">
        <w:t>shall re</w:t>
      </w:r>
      <w:r w:rsidRPr="00515BBB">
        <w:t>-</w:t>
      </w:r>
      <w:r w:rsidR="00391958" w:rsidRPr="00515BBB">
        <w:t>package the response to include the device address and a breaking character sequence</w:t>
      </w:r>
      <w:r w:rsidRPr="00515BBB">
        <w:t xml:space="preserve"> to uniquely separate queries. These </w:t>
      </w:r>
      <w:r w:rsidR="0008135E" w:rsidRPr="00515BBB">
        <w:t xml:space="preserve">are </w:t>
      </w:r>
      <w:r w:rsidRPr="00515BBB">
        <w:t>required to aid post-processing</w:t>
      </w:r>
      <w:r w:rsidR="0008135E" w:rsidRPr="00515BBB">
        <w:t>.</w:t>
      </w:r>
    </w:p>
    <w:p w14:paraId="4DECD98C" w14:textId="69FFB0A2" w:rsidR="00F16403" w:rsidRDefault="00F16403" w:rsidP="00F16403">
      <w:pPr>
        <w:pStyle w:val="Heading2"/>
      </w:pPr>
      <w:r>
        <w:t>Initialization</w:t>
      </w:r>
    </w:p>
    <w:p w14:paraId="46C3240A" w14:textId="1F688D0B" w:rsidR="00F16403" w:rsidRDefault="00965AC7" w:rsidP="00F16403">
      <w:r>
        <w:t>Device i</w:t>
      </w:r>
      <w:r w:rsidR="00F16403">
        <w:t xml:space="preserve">nitialization shall </w:t>
      </w:r>
      <w:r>
        <w:t>be</w:t>
      </w:r>
      <w:r w:rsidR="00B074CD">
        <w:t xml:space="preserve"> performed</w:t>
      </w:r>
      <w:r>
        <w:t xml:space="preserve"> upon </w:t>
      </w:r>
      <w:r w:rsidR="00B074CD">
        <w:t xml:space="preserve">each </w:t>
      </w:r>
      <w:r>
        <w:t xml:space="preserve">execution of the NIDAS sensor profile application </w:t>
      </w:r>
      <w:r w:rsidR="00A406C1">
        <w:t xml:space="preserve">at the specified serial port </w:t>
      </w:r>
      <w:r>
        <w:t xml:space="preserve">and shall </w:t>
      </w:r>
      <w:r w:rsidR="00F16403">
        <w:t>accomplish the following tasks</w:t>
      </w:r>
      <w:r w:rsidR="00CE7419">
        <w:t>. These tasks are performed only for addresses specified in the NIDAS XML.</w:t>
      </w:r>
    </w:p>
    <w:p w14:paraId="4CC9B6BF" w14:textId="3D1760E3" w:rsidR="00F16403" w:rsidRDefault="00F16403" w:rsidP="00F16403">
      <w:pPr>
        <w:pStyle w:val="ListParagraph"/>
        <w:numPr>
          <w:ilvl w:val="0"/>
          <w:numId w:val="3"/>
        </w:numPr>
      </w:pPr>
      <w:r>
        <w:t xml:space="preserve">Verify device </w:t>
      </w:r>
      <w:r w:rsidR="001327C9">
        <w:t xml:space="preserve">existence at all </w:t>
      </w:r>
      <w:r>
        <w:t>addresses</w:t>
      </w:r>
    </w:p>
    <w:p w14:paraId="64D431DA" w14:textId="4FAD7620" w:rsidR="00F16403" w:rsidRDefault="00F16403" w:rsidP="00F16403">
      <w:pPr>
        <w:pStyle w:val="ListParagraph"/>
        <w:numPr>
          <w:ilvl w:val="0"/>
          <w:numId w:val="3"/>
        </w:numPr>
      </w:pPr>
      <w:r>
        <w:t>Query device serial numbers</w:t>
      </w:r>
      <w:r w:rsidR="009A07EF">
        <w:t xml:space="preserve"> </w:t>
      </w:r>
      <w:r w:rsidR="001327C9">
        <w:t>at all addresses</w:t>
      </w:r>
    </w:p>
    <w:p w14:paraId="04ACC753" w14:textId="357B39CD" w:rsidR="00170EBB" w:rsidRDefault="00170EBB" w:rsidP="00F16403">
      <w:pPr>
        <w:pStyle w:val="ListParagraph"/>
        <w:numPr>
          <w:ilvl w:val="0"/>
          <w:numId w:val="3"/>
        </w:numPr>
      </w:pPr>
      <w:r>
        <w:t>Query device firmware version at all addresses</w:t>
      </w:r>
    </w:p>
    <w:p w14:paraId="018F6E91" w14:textId="0916301E" w:rsidR="005931EC" w:rsidRDefault="00F16403" w:rsidP="00CE7419">
      <w:pPr>
        <w:pStyle w:val="ListParagraph"/>
        <w:numPr>
          <w:ilvl w:val="0"/>
          <w:numId w:val="3"/>
        </w:numPr>
      </w:pPr>
      <w:r>
        <w:t>Perform built-in self</w:t>
      </w:r>
      <w:r w:rsidR="00034397">
        <w:t>-</w:t>
      </w:r>
      <w:r>
        <w:t>test</w:t>
      </w:r>
      <w:r w:rsidR="001327C9">
        <w:t xml:space="preserve"> on all devices</w:t>
      </w:r>
    </w:p>
    <w:p w14:paraId="1801BB53" w14:textId="6A2E7D89" w:rsidR="002F04E5" w:rsidRDefault="002F04E5" w:rsidP="002F04E5">
      <w:pPr>
        <w:pStyle w:val="ListParagraph"/>
        <w:numPr>
          <w:ilvl w:val="0"/>
          <w:numId w:val="3"/>
        </w:numPr>
      </w:pPr>
      <w:r>
        <w:t xml:space="preserve">Turn the device OFF, </w:t>
      </w:r>
      <w:r w:rsidRPr="00484A88">
        <w:rPr>
          <w:color w:val="FF0000"/>
        </w:rPr>
        <w:t xml:space="preserve">wait </w:t>
      </w:r>
      <w:r>
        <w:rPr>
          <w:color w:val="FF0000"/>
        </w:rPr>
        <w:t>&gt;100</w:t>
      </w:r>
      <w:r w:rsidRPr="00484A88">
        <w:rPr>
          <w:color w:val="FF0000"/>
        </w:rPr>
        <w:t xml:space="preserve"> </w:t>
      </w:r>
      <w:proofErr w:type="spellStart"/>
      <w:r w:rsidRPr="00484A88">
        <w:rPr>
          <w:color w:val="FF0000"/>
        </w:rPr>
        <w:t>ms</w:t>
      </w:r>
      <w:proofErr w:type="spellEnd"/>
      <w:r>
        <w:t>, and then ON to reset the state</w:t>
      </w:r>
    </w:p>
    <w:p w14:paraId="2944CF51" w14:textId="60223FF1" w:rsidR="00170EBB" w:rsidRDefault="00170EBB" w:rsidP="00170EBB">
      <w:r>
        <w:t>The above tasks are accomplished with the following commands</w:t>
      </w:r>
      <w:r w:rsidR="00A96B5A">
        <w:t xml:space="preserve">. </w:t>
      </w:r>
    </w:p>
    <w:tbl>
      <w:tblPr>
        <w:tblStyle w:val="TableGrid"/>
        <w:tblW w:w="10795" w:type="dxa"/>
        <w:tblLook w:val="04A0" w:firstRow="1" w:lastRow="0" w:firstColumn="1" w:lastColumn="0" w:noHBand="0" w:noVBand="1"/>
      </w:tblPr>
      <w:tblGrid>
        <w:gridCol w:w="3235"/>
        <w:gridCol w:w="3510"/>
        <w:gridCol w:w="4050"/>
      </w:tblGrid>
      <w:tr w:rsidR="00C4645D" w14:paraId="75E2EC28" w14:textId="77777777" w:rsidTr="00D03EF1">
        <w:tc>
          <w:tcPr>
            <w:tcW w:w="3235" w:type="dxa"/>
          </w:tcPr>
          <w:p w14:paraId="3A1DFCA7" w14:textId="4C5523E8" w:rsidR="00C4645D" w:rsidRPr="00DD14F6" w:rsidRDefault="00C4645D" w:rsidP="009F4DB1">
            <w:pPr>
              <w:rPr>
                <w:b/>
                <w:bCs/>
              </w:rPr>
            </w:pPr>
            <w:r>
              <w:rPr>
                <w:b/>
                <w:bCs/>
              </w:rPr>
              <w:t>Command/Query Type</w:t>
            </w:r>
          </w:p>
        </w:tc>
        <w:tc>
          <w:tcPr>
            <w:tcW w:w="3510" w:type="dxa"/>
          </w:tcPr>
          <w:p w14:paraId="319BD326" w14:textId="105F28B4" w:rsidR="00C4645D" w:rsidRPr="00DD14F6" w:rsidRDefault="00C4645D" w:rsidP="009F4DB1">
            <w:pPr>
              <w:rPr>
                <w:b/>
                <w:bCs/>
              </w:rPr>
            </w:pPr>
            <w:r>
              <w:rPr>
                <w:b/>
                <w:bCs/>
              </w:rPr>
              <w:t>Command/</w:t>
            </w:r>
            <w:r w:rsidRPr="00DD14F6">
              <w:rPr>
                <w:b/>
                <w:bCs/>
              </w:rPr>
              <w:t xml:space="preserve">Query </w:t>
            </w:r>
            <w:r>
              <w:rPr>
                <w:b/>
                <w:bCs/>
              </w:rPr>
              <w:t>String</w:t>
            </w:r>
          </w:p>
        </w:tc>
        <w:tc>
          <w:tcPr>
            <w:tcW w:w="4050" w:type="dxa"/>
          </w:tcPr>
          <w:p w14:paraId="420030EC" w14:textId="77777777" w:rsidR="00C4645D" w:rsidRPr="00DD14F6" w:rsidRDefault="00C4645D" w:rsidP="009F4DB1">
            <w:pPr>
              <w:rPr>
                <w:b/>
                <w:bCs/>
              </w:rPr>
            </w:pPr>
            <w:r>
              <w:rPr>
                <w:b/>
                <w:bCs/>
              </w:rPr>
              <w:t>Response</w:t>
            </w:r>
          </w:p>
        </w:tc>
      </w:tr>
      <w:tr w:rsidR="002F04E5" w14:paraId="33DA0435" w14:textId="77777777" w:rsidTr="00D03EF1">
        <w:tc>
          <w:tcPr>
            <w:tcW w:w="3235" w:type="dxa"/>
          </w:tcPr>
          <w:p w14:paraId="3EA16559" w14:textId="0760F319" w:rsidR="002F04E5" w:rsidRDefault="002F04E5" w:rsidP="002F04E5">
            <w:r w:rsidRPr="00C4645D">
              <w:rPr>
                <w:rFonts w:cstheme="minorHAnsi"/>
              </w:rPr>
              <w:t>Set Active address</w:t>
            </w:r>
          </w:p>
        </w:tc>
        <w:tc>
          <w:tcPr>
            <w:tcW w:w="3510" w:type="dxa"/>
          </w:tcPr>
          <w:p w14:paraId="50B9CA04" w14:textId="2D5ACCD1" w:rsidR="002F04E5" w:rsidRDefault="002F04E5" w:rsidP="002F04E5">
            <w:pPr>
              <w:rPr>
                <w:rFonts w:ascii="Courier New" w:hAnsi="Courier New" w:cs="Courier New"/>
              </w:rPr>
            </w:pPr>
            <w:r>
              <w:rPr>
                <w:rFonts w:ascii="Courier New" w:hAnsi="Courier New" w:cs="Courier New"/>
              </w:rPr>
              <w:t>“ADR &lt;</w:t>
            </w:r>
            <w:proofErr w:type="spellStart"/>
            <w:r>
              <w:rPr>
                <w:rFonts w:ascii="Courier New" w:hAnsi="Courier New" w:cs="Courier New"/>
              </w:rPr>
              <w:t>address_int</w:t>
            </w:r>
            <w:proofErr w:type="spellEnd"/>
            <w:r>
              <w:rPr>
                <w:rFonts w:ascii="Courier New" w:hAnsi="Courier New" w:cs="Courier New"/>
              </w:rPr>
              <w:t>&gt;&lt;LF&gt;”</w:t>
            </w:r>
          </w:p>
        </w:tc>
        <w:tc>
          <w:tcPr>
            <w:tcW w:w="4050" w:type="dxa"/>
          </w:tcPr>
          <w:p w14:paraId="0287EE9F" w14:textId="0F703363" w:rsidR="002F04E5" w:rsidRDefault="002F04E5" w:rsidP="002F04E5">
            <w:pPr>
              <w:rPr>
                <w:rFonts w:ascii="Courier New" w:hAnsi="Courier New" w:cs="Courier New"/>
              </w:rPr>
            </w:pPr>
            <w:r>
              <w:rPr>
                <w:rFonts w:ascii="Courier New" w:hAnsi="Courier New" w:cs="Courier New"/>
              </w:rPr>
              <w:t>None</w:t>
            </w:r>
          </w:p>
        </w:tc>
      </w:tr>
      <w:tr w:rsidR="002F04E5" w14:paraId="5F2DD281" w14:textId="77777777" w:rsidTr="00D03EF1">
        <w:tc>
          <w:tcPr>
            <w:tcW w:w="3235" w:type="dxa"/>
          </w:tcPr>
          <w:p w14:paraId="7695D8E1" w14:textId="43C0C9F5" w:rsidR="002F04E5" w:rsidRPr="00CE7419" w:rsidRDefault="002F04E5" w:rsidP="002F04E5">
            <w:r>
              <w:t>Turn Device OFF</w:t>
            </w:r>
          </w:p>
        </w:tc>
        <w:tc>
          <w:tcPr>
            <w:tcW w:w="3510" w:type="dxa"/>
          </w:tcPr>
          <w:p w14:paraId="6DAE394E" w14:textId="7698E887" w:rsidR="002F04E5" w:rsidRPr="00CE7419" w:rsidRDefault="002F04E5" w:rsidP="002F04E5">
            <w:r>
              <w:rPr>
                <w:rFonts w:ascii="Courier New" w:hAnsi="Courier New" w:cs="Courier New"/>
              </w:rPr>
              <w:t>“OFF&lt;LF&gt;”</w:t>
            </w:r>
          </w:p>
        </w:tc>
        <w:tc>
          <w:tcPr>
            <w:tcW w:w="4050" w:type="dxa"/>
          </w:tcPr>
          <w:p w14:paraId="4FD9520E" w14:textId="1004E08A" w:rsidR="002F04E5" w:rsidRPr="00CE7419" w:rsidRDefault="002F04E5" w:rsidP="002F04E5">
            <w:r>
              <w:rPr>
                <w:rFonts w:ascii="Courier New" w:hAnsi="Courier New" w:cs="Courier New"/>
              </w:rPr>
              <w:t>“OK&lt;LF&gt;”</w:t>
            </w:r>
          </w:p>
        </w:tc>
      </w:tr>
      <w:tr w:rsidR="002F04E5" w14:paraId="1B56CB09" w14:textId="77777777" w:rsidTr="00D03EF1">
        <w:tc>
          <w:tcPr>
            <w:tcW w:w="3235" w:type="dxa"/>
          </w:tcPr>
          <w:p w14:paraId="7CC41166" w14:textId="4E053F3F" w:rsidR="002F04E5" w:rsidRPr="00CE7419" w:rsidRDefault="002F04E5" w:rsidP="002F04E5">
            <w:r>
              <w:t>Turn Device ON (reset)</w:t>
            </w:r>
          </w:p>
        </w:tc>
        <w:tc>
          <w:tcPr>
            <w:tcW w:w="3510" w:type="dxa"/>
          </w:tcPr>
          <w:p w14:paraId="08DC774F" w14:textId="5EA6722E" w:rsidR="002F04E5" w:rsidRPr="00CE7419" w:rsidRDefault="002F04E5" w:rsidP="002F04E5">
            <w:r>
              <w:rPr>
                <w:rFonts w:ascii="Courier New" w:hAnsi="Courier New" w:cs="Courier New"/>
              </w:rPr>
              <w:t>“RESET&lt;LF&gt;”</w:t>
            </w:r>
          </w:p>
        </w:tc>
        <w:tc>
          <w:tcPr>
            <w:tcW w:w="4050" w:type="dxa"/>
          </w:tcPr>
          <w:p w14:paraId="0CD9D1EB" w14:textId="2C7001AD" w:rsidR="002F04E5" w:rsidRPr="00CE7419" w:rsidRDefault="002F04E5" w:rsidP="002F04E5">
            <w:r>
              <w:rPr>
                <w:rFonts w:ascii="Courier New" w:hAnsi="Courier New" w:cs="Courier New"/>
              </w:rPr>
              <w:t>“OK&lt;LF&gt;”</w:t>
            </w:r>
          </w:p>
        </w:tc>
      </w:tr>
      <w:tr w:rsidR="002F04E5" w14:paraId="342DC024" w14:textId="77777777" w:rsidTr="00D03EF1">
        <w:tc>
          <w:tcPr>
            <w:tcW w:w="3235" w:type="dxa"/>
          </w:tcPr>
          <w:p w14:paraId="38384B65" w14:textId="368C4EEE" w:rsidR="002F04E5" w:rsidRPr="00C4645D" w:rsidRDefault="002F04E5" w:rsidP="002F04E5">
            <w:pPr>
              <w:rPr>
                <w:rFonts w:cstheme="minorHAnsi"/>
              </w:rPr>
            </w:pPr>
            <w:r w:rsidRPr="00C4645D">
              <w:rPr>
                <w:rFonts w:cstheme="minorHAnsi"/>
              </w:rPr>
              <w:t>Query Serial number</w:t>
            </w:r>
          </w:p>
        </w:tc>
        <w:tc>
          <w:tcPr>
            <w:tcW w:w="3510" w:type="dxa"/>
          </w:tcPr>
          <w:p w14:paraId="00EFF097" w14:textId="10E18F04" w:rsidR="002F04E5" w:rsidRPr="003668B4" w:rsidRDefault="002F04E5" w:rsidP="002F04E5">
            <w:pPr>
              <w:rPr>
                <w:rFonts w:ascii="Courier New" w:hAnsi="Courier New" w:cs="Courier New"/>
              </w:rPr>
            </w:pPr>
            <w:r w:rsidRPr="003668B4">
              <w:rPr>
                <w:rFonts w:ascii="Courier New" w:hAnsi="Courier New" w:cs="Courier New"/>
              </w:rPr>
              <w:t>“</w:t>
            </w:r>
            <w:proofErr w:type="gramStart"/>
            <w:r>
              <w:rPr>
                <w:rFonts w:ascii="Courier New" w:hAnsi="Courier New" w:cs="Courier New"/>
              </w:rPr>
              <w:t>SERNO</w:t>
            </w:r>
            <w:r w:rsidRPr="003668B4">
              <w:rPr>
                <w:rFonts w:ascii="Courier New" w:hAnsi="Courier New" w:cs="Courier New"/>
              </w:rPr>
              <w:t>?&lt;</w:t>
            </w:r>
            <w:proofErr w:type="gramEnd"/>
            <w:r w:rsidRPr="003668B4">
              <w:rPr>
                <w:rFonts w:ascii="Courier New" w:hAnsi="Courier New" w:cs="Courier New"/>
              </w:rPr>
              <w:t>LF&gt;”</w:t>
            </w:r>
          </w:p>
        </w:tc>
        <w:tc>
          <w:tcPr>
            <w:tcW w:w="4050" w:type="dxa"/>
          </w:tcPr>
          <w:p w14:paraId="0FED7C18" w14:textId="67E61AFE" w:rsidR="002F04E5" w:rsidRPr="003668B4" w:rsidRDefault="002F04E5" w:rsidP="002F04E5">
            <w:pPr>
              <w:rPr>
                <w:rFonts w:ascii="Courier New" w:hAnsi="Courier New" w:cs="Courier New"/>
              </w:rPr>
            </w:pPr>
            <w:r>
              <w:rPr>
                <w:rFonts w:ascii="Courier New" w:hAnsi="Courier New" w:cs="Courier New"/>
              </w:rPr>
              <w:t>“&lt;</w:t>
            </w:r>
            <w:proofErr w:type="spellStart"/>
            <w:r>
              <w:rPr>
                <w:rFonts w:ascii="Courier New" w:hAnsi="Courier New" w:cs="Courier New"/>
              </w:rPr>
              <w:t>serial_number</w:t>
            </w:r>
            <w:proofErr w:type="spellEnd"/>
            <w:r>
              <w:rPr>
                <w:rFonts w:ascii="Courier New" w:hAnsi="Courier New" w:cs="Courier New"/>
              </w:rPr>
              <w:t>&gt;&lt;LF&gt;”</w:t>
            </w:r>
          </w:p>
        </w:tc>
      </w:tr>
      <w:tr w:rsidR="002F04E5" w14:paraId="483B06A2" w14:textId="77777777" w:rsidTr="00D03EF1">
        <w:tc>
          <w:tcPr>
            <w:tcW w:w="3235" w:type="dxa"/>
          </w:tcPr>
          <w:p w14:paraId="41D8BE03" w14:textId="2AAC781E" w:rsidR="002F04E5" w:rsidRPr="00C4645D" w:rsidRDefault="002F04E5" w:rsidP="002F04E5">
            <w:pPr>
              <w:rPr>
                <w:rFonts w:cstheme="minorHAnsi"/>
              </w:rPr>
            </w:pPr>
            <w:r w:rsidRPr="00C4645D">
              <w:rPr>
                <w:rFonts w:cstheme="minorHAnsi"/>
              </w:rPr>
              <w:t>Query firmware version</w:t>
            </w:r>
          </w:p>
        </w:tc>
        <w:tc>
          <w:tcPr>
            <w:tcW w:w="3510" w:type="dxa"/>
          </w:tcPr>
          <w:p w14:paraId="5A30FF1A" w14:textId="62B12B58" w:rsidR="002F04E5" w:rsidRPr="003668B4" w:rsidRDefault="002F04E5" w:rsidP="002F04E5">
            <w:pPr>
              <w:rPr>
                <w:rFonts w:ascii="Courier New" w:hAnsi="Courier New" w:cs="Courier New"/>
              </w:rPr>
            </w:pPr>
            <w:r>
              <w:rPr>
                <w:rFonts w:ascii="Courier New" w:hAnsi="Courier New" w:cs="Courier New"/>
              </w:rPr>
              <w:t>“</w:t>
            </w:r>
            <w:proofErr w:type="gramStart"/>
            <w:r>
              <w:rPr>
                <w:rFonts w:ascii="Courier New" w:hAnsi="Courier New" w:cs="Courier New"/>
              </w:rPr>
              <w:t>VER?&lt;</w:t>
            </w:r>
            <w:proofErr w:type="gramEnd"/>
            <w:r>
              <w:rPr>
                <w:rFonts w:ascii="Courier New" w:hAnsi="Courier New" w:cs="Courier New"/>
              </w:rPr>
              <w:t>LF&gt;”</w:t>
            </w:r>
          </w:p>
        </w:tc>
        <w:tc>
          <w:tcPr>
            <w:tcW w:w="4050" w:type="dxa"/>
          </w:tcPr>
          <w:p w14:paraId="24B77EB9" w14:textId="0FCFCB3B" w:rsidR="002F04E5" w:rsidRPr="003668B4" w:rsidRDefault="002F04E5" w:rsidP="002F04E5">
            <w:pPr>
              <w:rPr>
                <w:rFonts w:ascii="Courier New" w:hAnsi="Courier New" w:cs="Courier New"/>
              </w:rPr>
            </w:pPr>
            <w:r>
              <w:rPr>
                <w:rFonts w:ascii="Courier New" w:hAnsi="Courier New" w:cs="Courier New"/>
              </w:rPr>
              <w:t>“&lt;</w:t>
            </w:r>
            <w:proofErr w:type="spellStart"/>
            <w:r>
              <w:rPr>
                <w:rFonts w:ascii="Courier New" w:hAnsi="Courier New" w:cs="Courier New"/>
              </w:rPr>
              <w:t>firmware_version</w:t>
            </w:r>
            <w:proofErr w:type="spellEnd"/>
            <w:r>
              <w:rPr>
                <w:rFonts w:ascii="Courier New" w:hAnsi="Courier New" w:cs="Courier New"/>
              </w:rPr>
              <w:t>&gt;&lt;LF&gt;”</w:t>
            </w:r>
          </w:p>
        </w:tc>
      </w:tr>
      <w:tr w:rsidR="002F04E5" w14:paraId="16F9ED72" w14:textId="77777777" w:rsidTr="00D03EF1">
        <w:tc>
          <w:tcPr>
            <w:tcW w:w="3235" w:type="dxa"/>
          </w:tcPr>
          <w:p w14:paraId="62D9F975" w14:textId="304B4C19" w:rsidR="002F04E5" w:rsidRPr="00C4645D" w:rsidRDefault="002F04E5" w:rsidP="002F04E5">
            <w:pPr>
              <w:rPr>
                <w:rFonts w:cstheme="minorHAnsi"/>
              </w:rPr>
            </w:pPr>
            <w:r w:rsidRPr="00C4645D">
              <w:rPr>
                <w:rFonts w:cstheme="minorHAnsi"/>
              </w:rPr>
              <w:t xml:space="preserve">Execute built-in </w:t>
            </w:r>
            <w:proofErr w:type="spellStart"/>
            <w:r w:rsidRPr="00C4645D">
              <w:rPr>
                <w:rFonts w:cstheme="minorHAnsi"/>
              </w:rPr>
              <w:t>self test</w:t>
            </w:r>
            <w:proofErr w:type="spellEnd"/>
          </w:p>
        </w:tc>
        <w:tc>
          <w:tcPr>
            <w:tcW w:w="3510" w:type="dxa"/>
          </w:tcPr>
          <w:p w14:paraId="1B7A48EC" w14:textId="56BA2605" w:rsidR="002F04E5" w:rsidRPr="003668B4" w:rsidRDefault="002F04E5" w:rsidP="002F04E5">
            <w:pPr>
              <w:rPr>
                <w:rFonts w:ascii="Courier New" w:hAnsi="Courier New" w:cs="Courier New"/>
              </w:rPr>
            </w:pPr>
            <w:r>
              <w:rPr>
                <w:rFonts w:ascii="Courier New" w:hAnsi="Courier New" w:cs="Courier New"/>
              </w:rPr>
              <w:t>“TEST&lt;LF&gt;”</w:t>
            </w:r>
          </w:p>
        </w:tc>
        <w:tc>
          <w:tcPr>
            <w:tcW w:w="4050" w:type="dxa"/>
          </w:tcPr>
          <w:p w14:paraId="3D4C57EE" w14:textId="49C388BF" w:rsidR="002F04E5" w:rsidRPr="0010747D" w:rsidRDefault="002F04E5" w:rsidP="002F04E5">
            <w:pPr>
              <w:rPr>
                <w:rFonts w:ascii="Courier New" w:hAnsi="Courier New" w:cs="Courier New"/>
              </w:rPr>
            </w:pPr>
            <w:r w:rsidRPr="0010747D">
              <w:rPr>
                <w:rFonts w:ascii="Courier New" w:hAnsi="Courier New" w:cs="Courier New"/>
              </w:rPr>
              <w:t>“OK&lt;LF&gt;”</w:t>
            </w:r>
          </w:p>
        </w:tc>
      </w:tr>
      <w:tr w:rsidR="002F04E5" w14:paraId="216C87BE" w14:textId="77777777" w:rsidTr="00D03EF1">
        <w:tc>
          <w:tcPr>
            <w:tcW w:w="3235" w:type="dxa"/>
          </w:tcPr>
          <w:p w14:paraId="4B4F7E1F" w14:textId="0D59AF65" w:rsidR="002F04E5" w:rsidRPr="00C4645D" w:rsidRDefault="002F04E5" w:rsidP="002F04E5">
            <w:pPr>
              <w:rPr>
                <w:rFonts w:cstheme="minorHAnsi"/>
              </w:rPr>
            </w:pPr>
            <w:r w:rsidRPr="00C4645D">
              <w:rPr>
                <w:rFonts w:cstheme="minorHAnsi"/>
              </w:rPr>
              <w:t xml:space="preserve">Query </w:t>
            </w:r>
            <w:proofErr w:type="spellStart"/>
            <w:r w:rsidRPr="00C4645D">
              <w:rPr>
                <w:rFonts w:cstheme="minorHAnsi"/>
              </w:rPr>
              <w:t>self test</w:t>
            </w:r>
            <w:proofErr w:type="spellEnd"/>
            <w:r w:rsidRPr="00C4645D">
              <w:rPr>
                <w:rFonts w:cstheme="minorHAnsi"/>
              </w:rPr>
              <w:t xml:space="preserve"> results</w:t>
            </w:r>
          </w:p>
        </w:tc>
        <w:tc>
          <w:tcPr>
            <w:tcW w:w="3510" w:type="dxa"/>
          </w:tcPr>
          <w:p w14:paraId="468D2561" w14:textId="763781E1" w:rsidR="002F04E5" w:rsidRDefault="002F04E5" w:rsidP="002F04E5">
            <w:pPr>
              <w:rPr>
                <w:rFonts w:ascii="Courier New" w:hAnsi="Courier New" w:cs="Courier New"/>
              </w:rPr>
            </w:pPr>
            <w:r>
              <w:rPr>
                <w:rFonts w:ascii="Courier New" w:hAnsi="Courier New" w:cs="Courier New"/>
              </w:rPr>
              <w:t>“</w:t>
            </w:r>
            <w:proofErr w:type="gramStart"/>
            <w:r>
              <w:rPr>
                <w:rFonts w:ascii="Courier New" w:hAnsi="Courier New" w:cs="Courier New"/>
              </w:rPr>
              <w:t>BITRESULT?&lt;</w:t>
            </w:r>
            <w:proofErr w:type="gramEnd"/>
            <w:r>
              <w:rPr>
                <w:rFonts w:ascii="Courier New" w:hAnsi="Courier New" w:cs="Courier New"/>
              </w:rPr>
              <w:t>LF&gt;”</w:t>
            </w:r>
          </w:p>
        </w:tc>
        <w:tc>
          <w:tcPr>
            <w:tcW w:w="4050" w:type="dxa"/>
          </w:tcPr>
          <w:p w14:paraId="2FDFDF9E" w14:textId="40D3CB7C" w:rsidR="002F04E5" w:rsidRDefault="002F04E5" w:rsidP="002F04E5">
            <w:r>
              <w:rPr>
                <w:rFonts w:ascii="Courier New" w:hAnsi="Courier New" w:cs="Courier New"/>
              </w:rPr>
              <w:t>“24&lt;LF</w:t>
            </w:r>
            <w:proofErr w:type="gramStart"/>
            <w:r>
              <w:rPr>
                <w:rFonts w:ascii="Courier New" w:hAnsi="Courier New" w:cs="Courier New"/>
              </w:rPr>
              <w:t>&gt;”{</w:t>
            </w:r>
            <w:proofErr w:type="gramEnd"/>
            <w:r>
              <w:rPr>
                <w:rFonts w:ascii="Courier New" w:hAnsi="Courier New" w:cs="Courier New"/>
              </w:rPr>
              <w:t>BitData_24Bytes}</w:t>
            </w:r>
          </w:p>
        </w:tc>
      </w:tr>
    </w:tbl>
    <w:p w14:paraId="094F8DAC" w14:textId="6372DB88" w:rsidR="00A406C1" w:rsidRDefault="00A406C1" w:rsidP="00D03EF1"/>
    <w:p w14:paraId="28AF683A" w14:textId="31D0D83B" w:rsidR="00170EBB" w:rsidRPr="00F16403" w:rsidRDefault="00A406C1" w:rsidP="00170EBB">
      <w:r w:rsidRPr="00515BBB">
        <w:t>The Serial Number query must be validated</w:t>
      </w:r>
      <w:r w:rsidR="00493FE0" w:rsidRPr="00515BBB">
        <w:t xml:space="preserve"> before continuing</w:t>
      </w:r>
      <w:r>
        <w:t xml:space="preserve">. If the </w:t>
      </w:r>
      <w:ins w:id="35" w:author="Janine Aquino" w:date="2023-08-24T15:13:00Z">
        <w:r w:rsidR="006A2ED5">
          <w:t xml:space="preserve">first </w:t>
        </w:r>
      </w:ins>
      <w:ins w:id="36" w:author="Janine Aquino" w:date="2023-08-24T15:14:00Z">
        <w:r w:rsidR="006A2ED5">
          <w:t>query</w:t>
        </w:r>
      </w:ins>
      <w:ins w:id="37" w:author="Janine Aquino" w:date="2023-08-24T15:13:00Z">
        <w:r w:rsidR="006A2ED5">
          <w:t xml:space="preserve"> with an expected response</w:t>
        </w:r>
      </w:ins>
      <w:ins w:id="38" w:author="Janine Aquino" w:date="2023-08-24T15:14:00Z">
        <w:r w:rsidR="006A2ED5">
          <w:t xml:space="preserve">, so </w:t>
        </w:r>
      </w:ins>
      <w:del w:id="39" w:author="Janine Aquino" w:date="2023-08-24T15:13:00Z">
        <w:r w:rsidDel="006A2ED5">
          <w:delText>Serial number</w:delText>
        </w:r>
      </w:del>
      <w:ins w:id="40" w:author="Janine Aquino" w:date="2023-08-24T15:13:00Z">
        <w:r w:rsidR="006A2ED5">
          <w:t>OFF</w:t>
        </w:r>
      </w:ins>
      <w:ins w:id="41" w:author="Janine Aquino" w:date="2023-08-24T15:14:00Z">
        <w:r w:rsidR="006A2ED5">
          <w:t xml:space="preserve">, </w:t>
        </w:r>
      </w:ins>
      <w:del w:id="42" w:author="Janine Aquino" w:date="2023-08-24T15:14:00Z">
        <w:r w:rsidDel="006A2ED5">
          <w:delText xml:space="preserve"> query </w:delText>
        </w:r>
      </w:del>
      <w:r>
        <w:t>has no response, an error shall be logged and no further queries to that address shall be attempted. Other responses are intended only to be recorded in the raw data file (.ads).</w:t>
      </w:r>
    </w:p>
    <w:p w14:paraId="307CC156" w14:textId="6EBAE7AA" w:rsidR="009A07EF" w:rsidRDefault="009A07EF" w:rsidP="009A07EF">
      <w:pPr>
        <w:pStyle w:val="Heading2"/>
      </w:pPr>
      <w:r>
        <w:t>Fault Identification and Response</w:t>
      </w:r>
    </w:p>
    <w:p w14:paraId="30A3BE9A" w14:textId="2DB0991D" w:rsidR="000F075C" w:rsidRDefault="000F075C" w:rsidP="000F075C">
      <w:pPr>
        <w:pStyle w:val="ListParagraph"/>
        <w:numPr>
          <w:ilvl w:val="0"/>
          <w:numId w:val="5"/>
        </w:numPr>
      </w:pPr>
      <w:r>
        <w:t xml:space="preserve">Initialization serial number queries at addresses that have no response </w:t>
      </w:r>
      <w:ins w:id="43" w:author="Joshua Carnes" w:date="2023-06-28T13:28:00Z">
        <w:r w:rsidR="00672497">
          <w:t xml:space="preserve">or bad data response </w:t>
        </w:r>
      </w:ins>
      <w:r>
        <w:t xml:space="preserve">shall result in a logged error. </w:t>
      </w:r>
      <w:r w:rsidR="00405D1C">
        <w:t>No further queries shall be made to that address.</w:t>
      </w:r>
      <w:r>
        <w:t xml:space="preserve"> </w:t>
      </w:r>
      <w:ins w:id="44" w:author="Joshua Carnes" w:date="2023-06-28T13:28:00Z">
        <w:r w:rsidR="00672497">
          <w:t xml:space="preserve">If no device </w:t>
        </w:r>
      </w:ins>
      <w:ins w:id="45" w:author="Joshua Carnes" w:date="2023-06-28T13:29:00Z">
        <w:r w:rsidR="00672497">
          <w:t>initialization is successful, then the application waits 5 seconds</w:t>
        </w:r>
      </w:ins>
      <w:ins w:id="46" w:author="Joshua Carnes" w:date="2023-06-28T13:30:00Z">
        <w:r w:rsidR="00672497">
          <w:t xml:space="preserve"> and then re-attempts initialization on all devices.</w:t>
        </w:r>
      </w:ins>
    </w:p>
    <w:p w14:paraId="787F8873" w14:textId="780133AF" w:rsidR="0082649A" w:rsidRDefault="00134CD7" w:rsidP="00A406C1">
      <w:pPr>
        <w:pStyle w:val="ListParagraph"/>
        <w:numPr>
          <w:ilvl w:val="0"/>
          <w:numId w:val="5"/>
        </w:numPr>
      </w:pPr>
      <w:r>
        <w:t>RECORD? Query responses shall have their CRC value</w:t>
      </w:r>
      <w:r w:rsidR="000431CA">
        <w:t>s</w:t>
      </w:r>
      <w:r>
        <w:t xml:space="preserve"> validated</w:t>
      </w:r>
      <w:r w:rsidR="000431CA">
        <w:t xml:space="preserve">. Responses with an incorrect value shall be stored in the raw data (i.e. .ads file) but set as </w:t>
      </w:r>
      <w:proofErr w:type="spellStart"/>
      <w:r w:rsidR="000431CA">
        <w:t>NaN</w:t>
      </w:r>
      <w:proofErr w:type="spellEnd"/>
      <w:r w:rsidR="000431CA">
        <w:t xml:space="preserve"> in processed data (i.e. .</w:t>
      </w:r>
      <w:proofErr w:type="spellStart"/>
      <w:r w:rsidR="000431CA">
        <w:t>nc</w:t>
      </w:r>
      <w:proofErr w:type="spellEnd"/>
      <w:r w:rsidR="000431CA">
        <w:t xml:space="preserve"> file).</w:t>
      </w:r>
    </w:p>
    <w:p w14:paraId="2E012302" w14:textId="3663FBC3" w:rsidR="005A3DC3" w:rsidRDefault="005A3DC3" w:rsidP="00A406C1">
      <w:pPr>
        <w:pStyle w:val="ListParagraph"/>
        <w:numPr>
          <w:ilvl w:val="0"/>
          <w:numId w:val="5"/>
        </w:numPr>
        <w:rPr>
          <w:ins w:id="47" w:author="Joshua Carnes" w:date="2023-01-06T13:59:00Z"/>
          <w:color w:val="FF0000"/>
        </w:rPr>
      </w:pPr>
      <w:ins w:id="48" w:author="Joshua Carnes" w:date="2023-01-06T13:59:00Z">
        <w:r>
          <w:rPr>
            <w:color w:val="FF0000"/>
          </w:rPr>
          <w:t>A “hea</w:t>
        </w:r>
      </w:ins>
      <w:ins w:id="49" w:author="Joshua Carnes" w:date="2023-01-06T14:00:00Z">
        <w:r>
          <w:rPr>
            <w:color w:val="FF0000"/>
          </w:rPr>
          <w:t>rtbeat</w:t>
        </w:r>
      </w:ins>
      <w:ins w:id="50" w:author="Joshua Carnes" w:date="2023-01-06T13:59:00Z">
        <w:r>
          <w:rPr>
            <w:color w:val="FF0000"/>
          </w:rPr>
          <w:t>”</w:t>
        </w:r>
      </w:ins>
      <w:ins w:id="51" w:author="Joshua Carnes" w:date="2023-01-06T14:00:00Z">
        <w:r>
          <w:rPr>
            <w:color w:val="FF0000"/>
          </w:rPr>
          <w:t xml:space="preserve"> should be implemented. If no data is received for more than TIMEOUT, then the application controlling queries shall </w:t>
        </w:r>
      </w:ins>
      <w:ins w:id="52" w:author="Joshua Carnes" w:date="2023-06-28T13:19:00Z">
        <w:r w:rsidR="0010747D">
          <w:rPr>
            <w:color w:val="FF0000"/>
          </w:rPr>
          <w:t xml:space="preserve">wait </w:t>
        </w:r>
      </w:ins>
      <w:ins w:id="53" w:author="Joshua Carnes" w:date="2023-06-28T13:29:00Z">
        <w:r w:rsidR="00672497">
          <w:rPr>
            <w:color w:val="FF0000"/>
          </w:rPr>
          <w:t>5 seconds</w:t>
        </w:r>
      </w:ins>
      <w:ins w:id="54" w:author="Joshua Carnes" w:date="2023-06-28T13:19:00Z">
        <w:r w:rsidR="0010747D">
          <w:rPr>
            <w:color w:val="FF0000"/>
          </w:rPr>
          <w:t xml:space="preserve"> and then </w:t>
        </w:r>
      </w:ins>
      <w:ins w:id="55" w:author="Joshua Carnes" w:date="2023-01-06T14:00:00Z">
        <w:r>
          <w:rPr>
            <w:color w:val="FF0000"/>
          </w:rPr>
          <w:t>be restarted.</w:t>
        </w:r>
      </w:ins>
      <w:ins w:id="56" w:author="Joshua Carnes" w:date="2023-06-28T13:21:00Z">
        <w:r w:rsidR="0010747D">
          <w:rPr>
            <w:color w:val="FF0000"/>
          </w:rPr>
          <w:t xml:space="preserve"> The </w:t>
        </w:r>
      </w:ins>
      <w:ins w:id="57" w:author="Joshua Carnes" w:date="2023-06-28T13:22:00Z">
        <w:r w:rsidR="0010747D">
          <w:rPr>
            <w:color w:val="FF0000"/>
          </w:rPr>
          <w:t xml:space="preserve">timeout </w:t>
        </w:r>
      </w:ins>
      <w:ins w:id="58" w:author="Joshua Carnes" w:date="2023-06-28T13:21:00Z">
        <w:r w:rsidR="0010747D">
          <w:rPr>
            <w:color w:val="FF0000"/>
          </w:rPr>
          <w:t xml:space="preserve">restart </w:t>
        </w:r>
      </w:ins>
      <w:ins w:id="59" w:author="Joshua Carnes" w:date="2023-06-28T13:22:00Z">
        <w:r w:rsidR="0010747D">
          <w:rPr>
            <w:color w:val="FF0000"/>
          </w:rPr>
          <w:t>shall be logged.</w:t>
        </w:r>
      </w:ins>
    </w:p>
    <w:p w14:paraId="5B71AA36" w14:textId="0C372407" w:rsidR="00672497" w:rsidRPr="00672497" w:rsidRDefault="004816CD" w:rsidP="00672497">
      <w:pPr>
        <w:pStyle w:val="ListParagraph"/>
        <w:numPr>
          <w:ilvl w:val="0"/>
          <w:numId w:val="5"/>
        </w:numPr>
        <w:rPr>
          <w:ins w:id="60" w:author="Joshua Carnes" w:date="2023-06-28T13:12:00Z"/>
          <w:color w:val="FF0000"/>
        </w:rPr>
      </w:pPr>
      <w:ins w:id="61" w:author="Joshua Carnes" w:date="2023-06-28T13:12:00Z">
        <w:r>
          <w:rPr>
            <w:color w:val="FF0000"/>
          </w:rPr>
          <w:t>A “Bad Data” counter should be implemented. If bad data is received (</w:t>
        </w:r>
      </w:ins>
      <w:proofErr w:type="gramStart"/>
      <w:ins w:id="62" w:author="Joshua Carnes" w:date="2023-06-28T13:13:00Z">
        <w:r>
          <w:rPr>
            <w:color w:val="FF0000"/>
          </w:rPr>
          <w:t>e.g.</w:t>
        </w:r>
        <w:proofErr w:type="gramEnd"/>
        <w:r>
          <w:rPr>
            <w:color w:val="FF0000"/>
          </w:rPr>
          <w:t xml:space="preserve"> header error, size error, </w:t>
        </w:r>
      </w:ins>
      <w:ins w:id="63" w:author="Joshua Carnes" w:date="2023-06-28T13:12:00Z">
        <w:r>
          <w:rPr>
            <w:color w:val="FF0000"/>
          </w:rPr>
          <w:t xml:space="preserve">CRC </w:t>
        </w:r>
      </w:ins>
      <w:ins w:id="64" w:author="Joshua Carnes" w:date="2023-06-28T13:13:00Z">
        <w:r>
          <w:rPr>
            <w:color w:val="FF0000"/>
          </w:rPr>
          <w:t>error</w:t>
        </w:r>
      </w:ins>
      <w:ins w:id="65" w:author="Joshua Carnes" w:date="2023-06-28T13:23:00Z">
        <w:r w:rsidR="0010747D">
          <w:rPr>
            <w:color w:val="FF0000"/>
          </w:rPr>
          <w:t>, query timeout</w:t>
        </w:r>
      </w:ins>
      <w:ins w:id="66" w:author="Joshua Carnes" w:date="2023-06-28T13:12:00Z">
        <w:r>
          <w:rPr>
            <w:color w:val="FF0000"/>
          </w:rPr>
          <w:t>)</w:t>
        </w:r>
      </w:ins>
      <w:ins w:id="67" w:author="Joshua Carnes" w:date="2023-06-28T13:13:00Z">
        <w:r>
          <w:rPr>
            <w:color w:val="FF0000"/>
          </w:rPr>
          <w:t xml:space="preserve"> then the counter is incremented</w:t>
        </w:r>
      </w:ins>
      <w:ins w:id="68" w:author="Joshua Carnes" w:date="2023-06-28T13:14:00Z">
        <w:r>
          <w:rPr>
            <w:color w:val="FF0000"/>
          </w:rPr>
          <w:t xml:space="preserve">. If counter reaches 10 </w:t>
        </w:r>
      </w:ins>
      <w:ins w:id="69" w:author="Joshua Carnes" w:date="2023-06-28T13:15:00Z">
        <w:r>
          <w:rPr>
            <w:color w:val="FF0000"/>
          </w:rPr>
          <w:t>errors, then applicatio</w:t>
        </w:r>
      </w:ins>
      <w:ins w:id="70" w:author="Joshua Carnes" w:date="2023-06-28T13:18:00Z">
        <w:r w:rsidR="0010747D">
          <w:rPr>
            <w:color w:val="FF0000"/>
          </w:rPr>
          <w:t>n</w:t>
        </w:r>
      </w:ins>
      <w:ins w:id="71" w:author="Joshua Carnes" w:date="2023-06-28T13:15:00Z">
        <w:r>
          <w:rPr>
            <w:color w:val="FF0000"/>
          </w:rPr>
          <w:t xml:space="preserve"> shall </w:t>
        </w:r>
      </w:ins>
      <w:ins w:id="72" w:author="Joshua Carnes" w:date="2023-06-28T13:18:00Z">
        <w:r w:rsidR="0010747D">
          <w:rPr>
            <w:color w:val="FF0000"/>
          </w:rPr>
          <w:t xml:space="preserve">wait </w:t>
        </w:r>
      </w:ins>
      <w:ins w:id="73" w:author="Joshua Carnes" w:date="2023-06-28T13:29:00Z">
        <w:r w:rsidR="00672497">
          <w:rPr>
            <w:color w:val="FF0000"/>
          </w:rPr>
          <w:t>5</w:t>
        </w:r>
      </w:ins>
      <w:ins w:id="74" w:author="Joshua Carnes" w:date="2023-06-28T13:18:00Z">
        <w:r w:rsidR="0010747D">
          <w:rPr>
            <w:color w:val="FF0000"/>
          </w:rPr>
          <w:t xml:space="preserve"> seconds and then </w:t>
        </w:r>
      </w:ins>
      <w:ins w:id="75" w:author="Joshua Carnes" w:date="2023-06-28T13:15:00Z">
        <w:r>
          <w:rPr>
            <w:color w:val="FF0000"/>
          </w:rPr>
          <w:t>be restarted.</w:t>
        </w:r>
      </w:ins>
      <w:ins w:id="76" w:author="Joshua Carnes" w:date="2023-06-28T13:16:00Z">
        <w:r>
          <w:rPr>
            <w:color w:val="FF0000"/>
          </w:rPr>
          <w:t xml:space="preserve"> Bad data packets shall </w:t>
        </w:r>
      </w:ins>
      <w:ins w:id="77" w:author="Joshua Carnes" w:date="2023-06-28T13:17:00Z">
        <w:r>
          <w:rPr>
            <w:color w:val="FF0000"/>
          </w:rPr>
          <w:t>be stored in the .ads file and shall not be discarded.</w:t>
        </w:r>
      </w:ins>
      <w:ins w:id="78" w:author="Joshua Carnes" w:date="2023-06-28T13:22:00Z">
        <w:r w:rsidR="0010747D">
          <w:rPr>
            <w:color w:val="FF0000"/>
          </w:rPr>
          <w:t xml:space="preserve"> The bad data restart shall be logged.</w:t>
        </w:r>
      </w:ins>
    </w:p>
    <w:p w14:paraId="6091162D" w14:textId="1F761DC5" w:rsidR="00A86B00" w:rsidRPr="00FA5E9D" w:rsidRDefault="00A86B00" w:rsidP="0010747D">
      <w:pPr>
        <w:pStyle w:val="ListParagraph"/>
        <w:numPr>
          <w:ilvl w:val="0"/>
          <w:numId w:val="5"/>
        </w:numPr>
      </w:pPr>
      <w:r w:rsidRPr="00A86B00">
        <w:rPr>
          <w:color w:val="FF0000"/>
        </w:rPr>
        <w:lastRenderedPageBreak/>
        <w:t>Quer</w:t>
      </w:r>
      <w:r w:rsidR="00B40D1E">
        <w:rPr>
          <w:color w:val="FF0000"/>
        </w:rPr>
        <w:t>y</w:t>
      </w:r>
      <w:r w:rsidRPr="00A86B00">
        <w:rPr>
          <w:color w:val="FF0000"/>
        </w:rPr>
        <w:t xml:space="preserve"> timeouts … TBD</w:t>
      </w:r>
    </w:p>
    <w:p w14:paraId="2C62104D" w14:textId="7535A7E9" w:rsidR="00FA5E9D" w:rsidRDefault="00FA5E9D" w:rsidP="00FA5E9D">
      <w:pPr>
        <w:pStyle w:val="Heading2"/>
      </w:pPr>
      <w:r>
        <w:t>Timing Stamps</w:t>
      </w:r>
    </w:p>
    <w:p w14:paraId="6F3C0104" w14:textId="728BCB3F" w:rsidR="00FA5E9D" w:rsidRPr="00FA5E9D" w:rsidRDefault="00FA5E9D" w:rsidP="00FA5E9D">
      <w:r>
        <w:t>Query responses shall be time-stamped by NIDAS at the time they are received. Accuracy adjustments to the time</w:t>
      </w:r>
      <w:r w:rsidR="00034397">
        <w:t xml:space="preserve"> </w:t>
      </w:r>
      <w:r>
        <w:t>stamp in processing is not required.</w:t>
      </w:r>
    </w:p>
    <w:p w14:paraId="01414898" w14:textId="35167345" w:rsidR="00DD14F6" w:rsidRDefault="00F16403" w:rsidP="00F16403">
      <w:pPr>
        <w:pStyle w:val="Heading2"/>
      </w:pPr>
      <w:r>
        <w:t xml:space="preserve">Sampling </w:t>
      </w:r>
      <w:r w:rsidR="008925A8">
        <w:t>Sequence</w:t>
      </w:r>
      <w:r w:rsidR="00134CD7">
        <w:t xml:space="preserve">, </w:t>
      </w:r>
      <w:r w:rsidR="008925A8">
        <w:t>Bandwidth</w:t>
      </w:r>
    </w:p>
    <w:p w14:paraId="3239B327" w14:textId="40F4EF6C" w:rsidR="008925A8" w:rsidRDefault="001C372B" w:rsidP="001C372B">
      <w:pPr>
        <w:pStyle w:val="ListParagraph"/>
        <w:numPr>
          <w:ilvl w:val="0"/>
          <w:numId w:val="4"/>
        </w:numPr>
      </w:pPr>
      <w:r>
        <w:t xml:space="preserve">Devices </w:t>
      </w:r>
      <w:r w:rsidR="00B40D1E">
        <w:t>shall be</w:t>
      </w:r>
      <w:r>
        <w:t xml:space="preserve"> sampled in ascending order by address (i.e. 0, 1, 2, </w:t>
      </w:r>
      <w:proofErr w:type="gramStart"/>
      <w:r>
        <w:t xml:space="preserve">3,   </w:t>
      </w:r>
      <w:proofErr w:type="gramEnd"/>
      <w:r>
        <w:t xml:space="preserve">     0, 1, 2, 3)</w:t>
      </w:r>
    </w:p>
    <w:p w14:paraId="2075B878" w14:textId="69CA04E6" w:rsidR="001C372B" w:rsidRDefault="00134CD7" w:rsidP="001C372B">
      <w:pPr>
        <w:pStyle w:val="ListParagraph"/>
        <w:numPr>
          <w:ilvl w:val="0"/>
          <w:numId w:val="4"/>
        </w:numPr>
      </w:pPr>
      <w:r>
        <w:t xml:space="preserve">All queries are completed for </w:t>
      </w:r>
      <w:r w:rsidR="00B03740">
        <w:t>one</w:t>
      </w:r>
      <w:r>
        <w:t xml:space="preserve"> address before advancing to next address</w:t>
      </w:r>
    </w:p>
    <w:p w14:paraId="1E563E5C" w14:textId="48396766" w:rsidR="00134CD7" w:rsidRDefault="00134CD7" w:rsidP="001C372B">
      <w:pPr>
        <w:pStyle w:val="ListParagraph"/>
        <w:numPr>
          <w:ilvl w:val="0"/>
          <w:numId w:val="4"/>
        </w:numPr>
      </w:pPr>
      <w:r>
        <w:t xml:space="preserve">For a given address, MEASURE? Is queried first, followed by </w:t>
      </w:r>
      <w:proofErr w:type="gramStart"/>
      <w:r>
        <w:t>STATUS?,</w:t>
      </w:r>
      <w:proofErr w:type="gramEnd"/>
      <w:r>
        <w:t xml:space="preserve"> followed by RECORD?</w:t>
      </w:r>
    </w:p>
    <w:p w14:paraId="3C1F1C46" w14:textId="78B1C343" w:rsidR="00134CD7" w:rsidRDefault="00134CD7" w:rsidP="001C372B">
      <w:pPr>
        <w:pStyle w:val="ListParagraph"/>
        <w:numPr>
          <w:ilvl w:val="0"/>
          <w:numId w:val="4"/>
        </w:numPr>
      </w:pPr>
      <w:r>
        <w:t>A complete set of queries (</w:t>
      </w:r>
      <w:proofErr w:type="gramStart"/>
      <w:r>
        <w:t>MEASURE?,</w:t>
      </w:r>
      <w:proofErr w:type="gramEnd"/>
      <w:r>
        <w:t xml:space="preserve"> STATUS?, RECORD?) for one address is estimated to require &lt; </w:t>
      </w:r>
      <w:r w:rsidR="00683F30">
        <w:t>4</w:t>
      </w:r>
      <w:r>
        <w:t>0ms including all quer</w:t>
      </w:r>
      <w:r w:rsidR="00B40D1E">
        <w:t>y transmissions</w:t>
      </w:r>
      <w:r>
        <w:t xml:space="preserve">, responses, and dead time. A complete set of queries for four (4) addresses is therefore estimated to be &lt; </w:t>
      </w:r>
      <w:r w:rsidR="00683F30">
        <w:t>160</w:t>
      </w:r>
      <w:r>
        <w:t>ms</w:t>
      </w:r>
      <w:r w:rsidR="00B03740">
        <w:t>.</w:t>
      </w:r>
      <w:r w:rsidR="00FA5E9D">
        <w:t xml:space="preserve"> Therefore, 5-10 Hz MEASURE</w:t>
      </w:r>
      <w:r w:rsidR="00B40D1E">
        <w:t>?</w:t>
      </w:r>
      <w:r w:rsidR="00FA5E9D">
        <w:t xml:space="preserve"> query sampling may be possible.</w:t>
      </w:r>
    </w:p>
    <w:p w14:paraId="4D17E3A8" w14:textId="528728E9" w:rsidR="008925A8" w:rsidRDefault="008925A8" w:rsidP="008925A8">
      <w:pPr>
        <w:pStyle w:val="Heading2"/>
      </w:pPr>
      <w:r>
        <w:t>NIDAS XML Device</w:t>
      </w:r>
      <w:r w:rsidR="00AD0B4F">
        <w:t xml:space="preserve"> Example</w:t>
      </w:r>
    </w:p>
    <w:tbl>
      <w:tblPr>
        <w:tblStyle w:val="TableGrid"/>
        <w:tblW w:w="0" w:type="auto"/>
        <w:tblLook w:val="04A0" w:firstRow="1" w:lastRow="0" w:firstColumn="1" w:lastColumn="0" w:noHBand="0" w:noVBand="1"/>
      </w:tblPr>
      <w:tblGrid>
        <w:gridCol w:w="11016"/>
      </w:tblGrid>
      <w:tr w:rsidR="008925A8" w:rsidRPr="008925A8" w14:paraId="7B9239CE" w14:textId="77777777" w:rsidTr="008925A8">
        <w:tc>
          <w:tcPr>
            <w:tcW w:w="10790" w:type="dxa"/>
          </w:tcPr>
          <w:p w14:paraId="263B719C" w14:textId="0F98056C" w:rsidR="00BC07B2" w:rsidRPr="00BD2CC6" w:rsidRDefault="00BC07B2" w:rsidP="008925A8">
            <w:pPr>
              <w:rPr>
                <w:rFonts w:ascii="Courier New" w:hAnsi="Courier New" w:cs="Courier New"/>
                <w:color w:val="000000" w:themeColor="text1"/>
                <w:sz w:val="18"/>
                <w:szCs w:val="18"/>
              </w:rPr>
            </w:pPr>
            <w:proofErr w:type="gramStart"/>
            <w:r w:rsidRPr="00BD2CC6">
              <w:rPr>
                <w:rFonts w:ascii="Courier New" w:hAnsi="Courier New" w:cs="Courier New"/>
                <w:color w:val="000000" w:themeColor="text1"/>
                <w:sz w:val="18"/>
                <w:szCs w:val="18"/>
              </w:rPr>
              <w:t>&lt;!--</w:t>
            </w:r>
            <w:proofErr w:type="gramEnd"/>
            <w:r w:rsidRPr="00BD2CC6">
              <w:rPr>
                <w:rFonts w:ascii="Courier New" w:hAnsi="Courier New" w:cs="Courier New"/>
                <w:color w:val="000000" w:themeColor="text1"/>
                <w:sz w:val="18"/>
                <w:szCs w:val="18"/>
              </w:rPr>
              <w:t xml:space="preserve"> In the sensor catalog --&gt;</w:t>
            </w:r>
          </w:p>
          <w:p w14:paraId="7045B193" w14:textId="35E8F16A" w:rsidR="00BC07B2" w:rsidRPr="00BD2CC6" w:rsidRDefault="00BC07B2" w:rsidP="008925A8">
            <w:pPr>
              <w:rPr>
                <w:rFonts w:ascii="Courier New" w:hAnsi="Courier New" w:cs="Courier New"/>
                <w:color w:val="000000" w:themeColor="text1"/>
                <w:sz w:val="18"/>
                <w:szCs w:val="18"/>
              </w:rPr>
            </w:pPr>
            <w:r w:rsidRPr="00BD2CC6">
              <w:rPr>
                <w:rFonts w:ascii="Courier New" w:hAnsi="Courier New" w:cs="Courier New"/>
                <w:color w:val="000000" w:themeColor="text1"/>
                <w:sz w:val="18"/>
                <w:szCs w:val="18"/>
              </w:rPr>
              <w:t>&lt;sensor ID</w:t>
            </w:r>
            <w:proofErr w:type="gramStart"/>
            <w:r w:rsidRPr="00BD2CC6">
              <w:rPr>
                <w:rFonts w:ascii="Courier New" w:hAnsi="Courier New" w:cs="Courier New"/>
                <w:color w:val="000000" w:themeColor="text1"/>
                <w:sz w:val="18"/>
                <w:szCs w:val="18"/>
              </w:rPr>
              <w:t>=”iPM</w:t>
            </w:r>
            <w:proofErr w:type="gramEnd"/>
            <w:r w:rsidRPr="00BD2CC6">
              <w:rPr>
                <w:rFonts w:ascii="Courier New" w:hAnsi="Courier New" w:cs="Courier New"/>
                <w:color w:val="000000" w:themeColor="text1"/>
                <w:sz w:val="18"/>
                <w:szCs w:val="18"/>
              </w:rPr>
              <w:t>_1phase” class=”</w:t>
            </w:r>
            <w:proofErr w:type="spellStart"/>
            <w:r w:rsidRPr="00BD2CC6">
              <w:rPr>
                <w:rFonts w:ascii="Courier New" w:hAnsi="Courier New" w:cs="Courier New"/>
                <w:color w:val="000000" w:themeColor="text1"/>
                <w:sz w:val="18"/>
                <w:szCs w:val="18"/>
              </w:rPr>
              <w:t>UDPSocketSensor</w:t>
            </w:r>
            <w:proofErr w:type="spellEnd"/>
            <w:r w:rsidRPr="00BD2CC6">
              <w:rPr>
                <w:rFonts w:ascii="Courier New" w:hAnsi="Courier New" w:cs="Courier New"/>
                <w:color w:val="000000" w:themeColor="text1"/>
                <w:sz w:val="18"/>
                <w:szCs w:val="18"/>
              </w:rPr>
              <w:t xml:space="preserve">” </w:t>
            </w:r>
            <w:proofErr w:type="spellStart"/>
            <w:r w:rsidRPr="00BD2CC6">
              <w:rPr>
                <w:rFonts w:ascii="Courier New" w:hAnsi="Courier New" w:cs="Courier New"/>
                <w:color w:val="000000" w:themeColor="text1"/>
                <w:sz w:val="18"/>
                <w:szCs w:val="18"/>
              </w:rPr>
              <w:t>devicename</w:t>
            </w:r>
            <w:proofErr w:type="spellEnd"/>
            <w:r w:rsidRPr="00BD2CC6">
              <w:rPr>
                <w:rFonts w:ascii="Courier New" w:hAnsi="Courier New" w:cs="Courier New"/>
                <w:color w:val="000000" w:themeColor="text1"/>
                <w:sz w:val="18"/>
                <w:szCs w:val="18"/>
              </w:rPr>
              <w:t>=”</w:t>
            </w:r>
            <w:proofErr w:type="spellStart"/>
            <w:r w:rsidRPr="00BD2CC6">
              <w:rPr>
                <w:rFonts w:ascii="Courier New" w:hAnsi="Courier New" w:cs="Courier New"/>
                <w:color w:val="000000" w:themeColor="text1"/>
                <w:sz w:val="18"/>
                <w:szCs w:val="18"/>
              </w:rPr>
              <w:t>usock</w:t>
            </w:r>
            <w:proofErr w:type="spellEnd"/>
            <w:r w:rsidRPr="00BD2CC6">
              <w:rPr>
                <w:rFonts w:ascii="Courier New" w:hAnsi="Courier New" w:cs="Courier New"/>
                <w:color w:val="000000" w:themeColor="text1"/>
                <w:sz w:val="18"/>
                <w:szCs w:val="18"/>
              </w:rPr>
              <w:t>::30100 suffix=”_iPM1”&gt;</w:t>
            </w:r>
          </w:p>
          <w:p w14:paraId="5ECB2DC7" w14:textId="0F4AC82B" w:rsidR="00BC07B2" w:rsidRPr="00BD2CC6" w:rsidRDefault="00BC07B2" w:rsidP="008925A8">
            <w:pPr>
              <w:rPr>
                <w:rFonts w:ascii="Courier New" w:hAnsi="Courier New" w:cs="Courier New"/>
                <w:color w:val="000000" w:themeColor="text1"/>
                <w:sz w:val="18"/>
                <w:szCs w:val="18"/>
              </w:rPr>
            </w:pPr>
            <w:r w:rsidRPr="00BD2CC6">
              <w:rPr>
                <w:rFonts w:ascii="Courier New" w:hAnsi="Courier New" w:cs="Courier New"/>
                <w:color w:val="000000" w:themeColor="text1"/>
                <w:sz w:val="18"/>
                <w:szCs w:val="18"/>
              </w:rPr>
              <w:t xml:space="preserve">   &lt;sample id=”1” rate=”1” scanfFormat</w:t>
            </w:r>
            <w:proofErr w:type="gramStart"/>
            <w:r w:rsidRPr="00BD2CC6">
              <w:rPr>
                <w:rFonts w:ascii="Courier New" w:hAnsi="Courier New" w:cs="Courier New"/>
                <w:color w:val="000000" w:themeColor="text1"/>
                <w:sz w:val="18"/>
                <w:szCs w:val="18"/>
              </w:rPr>
              <w:t>=”MEASURE</w:t>
            </w:r>
            <w:proofErr w:type="gramEnd"/>
            <w:r w:rsidRPr="00BD2CC6">
              <w:rPr>
                <w:rFonts w:ascii="Courier New" w:hAnsi="Courier New" w:cs="Courier New"/>
                <w:color w:val="000000" w:themeColor="text1"/>
                <w:sz w:val="18"/>
                <w:szCs w:val="18"/>
              </w:rPr>
              <w:t>,</w:t>
            </w:r>
            <w:ins w:id="79" w:author="Janine Aquino" w:date="2023-07-24T14:59:00Z">
              <w:r w:rsidR="00DD3F36" w:rsidRPr="00DD3F36">
                <w:rPr>
                  <w:rFonts w:ascii="Courier New" w:hAnsi="Courier New" w:cs="Courier New"/>
                  <w:color w:val="000000" w:themeColor="text1"/>
                  <w:sz w:val="18"/>
                  <w:szCs w:val="18"/>
                </w:rPr>
                <w:t>%f,%*f,%f,%*f,%*f,%f,%*f,%*f,%f,%*f,%*f,%f,%*f,%*f,%f,%*f,%*f,%d</w:t>
              </w:r>
            </w:ins>
            <w:del w:id="80" w:author="Janine Aquino" w:date="2023-07-24T14:59:00Z">
              <w:r w:rsidRPr="00BD2CC6" w:rsidDel="00DD3F36">
                <w:rPr>
                  <w:rFonts w:ascii="Courier New" w:hAnsi="Courier New" w:cs="Courier New"/>
                  <w:color w:val="000000" w:themeColor="text1"/>
                  <w:sz w:val="18"/>
                  <w:szCs w:val="18"/>
                </w:rPr>
                <w:delText>%f,%f,%f,%f,%f,%f,%f</w:delText>
              </w:r>
            </w:del>
            <w:r w:rsidRPr="00BD2CC6">
              <w:rPr>
                <w:rFonts w:ascii="Courier New" w:hAnsi="Courier New" w:cs="Courier New"/>
                <w:color w:val="000000" w:themeColor="text1"/>
                <w:sz w:val="18"/>
                <w:szCs w:val="18"/>
              </w:rPr>
              <w:t>”&gt;</w:t>
            </w:r>
          </w:p>
          <w:p w14:paraId="48B8B7C9" w14:textId="5B69D9B4"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Courier New"/>
                <w:color w:val="000000" w:themeColor="text1"/>
                <w:sz w:val="18"/>
                <w:szCs w:val="18"/>
              </w:rPr>
              <w:t xml:space="preserve">     </w:t>
            </w:r>
            <w:r w:rsidRPr="00BD2CC6">
              <w:rPr>
                <w:rFonts w:ascii="Courier New" w:hAnsi="Courier New" w:cs="Menlo"/>
                <w:color w:val="000000" w:themeColor="text1"/>
                <w:sz w:val="18"/>
                <w:szCs w:val="18"/>
              </w:rPr>
              <w:t xml:space="preserve">&lt;variable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="AC Power Frequency" name="FREQ" units="Hz"/&gt;</w:t>
            </w:r>
          </w:p>
          <w:p w14:paraId="716F804B" w14:textId="69C9081F"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="AC Voltage, RMS Phase A" name="VRMSA" units="V"/&gt;</w:t>
            </w:r>
          </w:p>
          <w:p w14:paraId="5D99BB20" w14:textId="19A90B41"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="AC Voltage, Peak Phase A" name="VPKA" units="V"/&gt;</w:t>
            </w:r>
          </w:p>
          <w:p w14:paraId="6DAC9A75" w14:textId="56C4A00C"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="AC Voltage, DC Component Phase A" name="VDCA" units="V"/&gt;</w:t>
            </w:r>
          </w:p>
          <w:p w14:paraId="11AE608F" w14:textId="7D3108E7"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="AC Phase Angle Phase A" name="PHA" units="</w:t>
            </w:r>
            <w:proofErr w:type="spellStart"/>
            <w:r w:rsidRPr="00BD2CC6">
              <w:rPr>
                <w:rFonts w:ascii="Courier New" w:hAnsi="Courier New" w:cs="Menlo"/>
                <w:color w:val="000000" w:themeColor="text1"/>
                <w:sz w:val="18"/>
                <w:szCs w:val="18"/>
              </w:rPr>
              <w:t>deg_C</w:t>
            </w:r>
            <w:proofErr w:type="spellEnd"/>
            <w:r w:rsidRPr="00BD2CC6">
              <w:rPr>
                <w:rFonts w:ascii="Courier New" w:hAnsi="Courier New" w:cs="Menlo"/>
                <w:color w:val="000000" w:themeColor="text1"/>
                <w:sz w:val="18"/>
                <w:szCs w:val="18"/>
              </w:rPr>
              <w:t>"/&gt;</w:t>
            </w:r>
          </w:p>
          <w:p w14:paraId="69BB10B5" w14:textId="5685DEA1"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="AC Voltage THD Phase A" name="THDA" units="%"/&gt;</w:t>
            </w:r>
          </w:p>
          <w:p w14:paraId="487CE9E3" w14:textId="3E80A656"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="Power OK" name="POWEROK" units=""/&gt;</w:t>
            </w:r>
          </w:p>
          <w:p w14:paraId="7B258626" w14:textId="0C01FC03"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&lt;/sample&gt;</w:t>
            </w:r>
          </w:p>
          <w:p w14:paraId="69985417" w14:textId="16D9FF2D"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&lt;sample id="2" rate="1" </w:t>
            </w:r>
            <w:proofErr w:type="spellStart"/>
            <w:r w:rsidRPr="00BD2CC6">
              <w:rPr>
                <w:rFonts w:ascii="Courier New" w:hAnsi="Courier New" w:cs="Menlo"/>
                <w:color w:val="000000" w:themeColor="text1"/>
                <w:sz w:val="18"/>
                <w:szCs w:val="18"/>
              </w:rPr>
              <w:t>scanfFormat</w:t>
            </w:r>
            <w:proofErr w:type="spellEnd"/>
            <w:r w:rsidRPr="00BD2CC6">
              <w:rPr>
                <w:rFonts w:ascii="Courier New" w:hAnsi="Courier New" w:cs="Menlo"/>
                <w:color w:val="000000" w:themeColor="text1"/>
                <w:sz w:val="18"/>
                <w:szCs w:val="18"/>
              </w:rPr>
              <w:t>="</w:t>
            </w:r>
            <w:proofErr w:type="spellStart"/>
            <w:proofErr w:type="gramStart"/>
            <w:r w:rsidRPr="00BD2CC6">
              <w:rPr>
                <w:rFonts w:ascii="Courier New" w:hAnsi="Courier New" w:cs="Menlo"/>
                <w:color w:val="000000" w:themeColor="text1"/>
                <w:sz w:val="18"/>
                <w:szCs w:val="18"/>
              </w:rPr>
              <w:t>STATUS,</w:t>
            </w:r>
            <w:ins w:id="81" w:author="Janine Aquino" w:date="2023-07-24T15:00:00Z">
              <w:r w:rsidR="00DD3F36" w:rsidRPr="00DD3F36">
                <w:rPr>
                  <w:rFonts w:ascii="Courier New" w:hAnsi="Courier New" w:cs="Menlo"/>
                  <w:color w:val="000000" w:themeColor="text1"/>
                  <w:sz w:val="18"/>
                  <w:szCs w:val="18"/>
                </w:rPr>
                <w:t>%</w:t>
              </w:r>
              <w:proofErr w:type="gramEnd"/>
              <w:r w:rsidR="00DD3F36" w:rsidRPr="00DD3F36">
                <w:rPr>
                  <w:rFonts w:ascii="Courier New" w:hAnsi="Courier New" w:cs="Menlo"/>
                  <w:color w:val="000000" w:themeColor="text1"/>
                  <w:sz w:val="18"/>
                  <w:szCs w:val="18"/>
                </w:rPr>
                <w:t>d</w:t>
              </w:r>
              <w:proofErr w:type="spellEnd"/>
              <w:r w:rsidR="00DD3F36" w:rsidRPr="00DD3F36">
                <w:rPr>
                  <w:rFonts w:ascii="Courier New" w:hAnsi="Courier New" w:cs="Menlo"/>
                  <w:color w:val="000000" w:themeColor="text1"/>
                  <w:sz w:val="18"/>
                  <w:szCs w:val="18"/>
                </w:rPr>
                <w:t>,%*</w:t>
              </w:r>
              <w:proofErr w:type="spellStart"/>
              <w:r w:rsidR="00DD3F36" w:rsidRPr="00DD3F36">
                <w:rPr>
                  <w:rFonts w:ascii="Courier New" w:hAnsi="Courier New" w:cs="Menlo"/>
                  <w:color w:val="000000" w:themeColor="text1"/>
                  <w:sz w:val="18"/>
                  <w:szCs w:val="18"/>
                </w:rPr>
                <w:t>d,%l,%l</w:t>
              </w:r>
              <w:proofErr w:type="spellEnd"/>
              <w:r w:rsidR="00DD3F36" w:rsidRPr="00DD3F36">
                <w:rPr>
                  <w:rFonts w:ascii="Courier New" w:hAnsi="Courier New" w:cs="Menlo"/>
                  <w:color w:val="000000" w:themeColor="text1"/>
                  <w:sz w:val="18"/>
                  <w:szCs w:val="18"/>
                </w:rPr>
                <w:t>,%*d</w:t>
              </w:r>
            </w:ins>
            <w:del w:id="82" w:author="Janine Aquino" w:date="2023-07-24T15:00:00Z">
              <w:r w:rsidRPr="00BD2CC6" w:rsidDel="00DD3F36">
                <w:rPr>
                  <w:rFonts w:ascii="Courier New" w:hAnsi="Courier New" w:cs="Menlo"/>
                  <w:color w:val="000000" w:themeColor="text1"/>
                  <w:sz w:val="18"/>
                  <w:szCs w:val="18"/>
                </w:rPr>
                <w:delText>%f,%f,%f</w:delText>
              </w:r>
            </w:del>
            <w:r w:rsidRPr="00BD2CC6">
              <w:rPr>
                <w:rFonts w:ascii="Courier New" w:hAnsi="Courier New" w:cs="Menlo"/>
                <w:color w:val="000000" w:themeColor="text1"/>
                <w:sz w:val="18"/>
                <w:szCs w:val="18"/>
              </w:rPr>
              <w:t>"&gt;</w:t>
            </w:r>
          </w:p>
          <w:p w14:paraId="13DEF2F7" w14:textId="374C8C68"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="Operational State" name="OPSTATE" units=""/&gt;</w:t>
            </w:r>
          </w:p>
          <w:p w14:paraId="6B1BA3D4" w14:textId="1B5D584F"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="Power Trip Flags, performance exceeds limits" name="TRIPFLAGS" units=""/&gt;</w:t>
            </w:r>
          </w:p>
          <w:p w14:paraId="1E68DB67" w14:textId="22FC1715"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="Power Caution Flags, marginal performance" name="CAUTIONFLAGS" units=""/&gt;</w:t>
            </w:r>
          </w:p>
          <w:p w14:paraId="37B5BABC" w14:textId="12B47178"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&lt;/sample&gt;</w:t>
            </w:r>
          </w:p>
          <w:p w14:paraId="51C9A09A" w14:textId="40CFD9B6"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&lt;sample id="3" rate="1" scanfFormat="RECORD,</w:t>
            </w:r>
            <w:ins w:id="83" w:author="Janine Aquino" w:date="2023-07-24T15:01:00Z">
              <w:r w:rsidR="00DD3F36" w:rsidRPr="00DD3F36">
                <w:rPr>
                  <w:rFonts w:ascii="Courier New" w:hAnsi="Courier New" w:cs="Menlo"/>
                  <w:color w:val="000000" w:themeColor="text1"/>
                  <w:sz w:val="18"/>
                  <w:szCs w:val="18"/>
                </w:rPr>
                <w:t>%d,%*d,%*l,%l,%*l,%*l,%f,%f,%*f,%*f,%*f,%*f,%f,%f,%f,%f,%*f,%*f,%*f,%*f,%f,%f,%*f,%*f,%*f,%*f,%f,%f,%*f,%*f,%*f,%*f,%*f</w:t>
              </w:r>
            </w:ins>
            <w:del w:id="84" w:author="Janine Aquino" w:date="2023-07-24T15:01:00Z">
              <w:r w:rsidRPr="00BD2CC6" w:rsidDel="00DD3F36">
                <w:rPr>
                  <w:rFonts w:ascii="Courier New" w:hAnsi="Courier New" w:cs="Menlo"/>
                  <w:color w:val="000000" w:themeColor="text1"/>
                  <w:sz w:val="18"/>
                  <w:szCs w:val="18"/>
                </w:rPr>
                <w:delText>%f,%f,%f,%f,%f,%f,%f,%f,%f,%f,%f,%f</w:delText>
              </w:r>
            </w:del>
            <w:r w:rsidRPr="00BD2CC6">
              <w:rPr>
                <w:rFonts w:ascii="Courier New" w:hAnsi="Courier New" w:cs="Menlo"/>
                <w:color w:val="000000" w:themeColor="text1"/>
                <w:sz w:val="18"/>
                <w:szCs w:val="18"/>
              </w:rPr>
              <w:t>"&gt;</w:t>
            </w:r>
          </w:p>
          <w:p w14:paraId="7C397F6C" w14:textId="77777777" w:rsidR="00DD3F36" w:rsidRPr="00DD3F36" w:rsidRDefault="00605E43"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5" w:author="Janine Aquino" w:date="2023-07-24T15:02:00Z"/>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w:t>
            </w:r>
            <w:ins w:id="86" w:author="Janine Aquino" w:date="2023-07-24T15:02:00Z">
              <w:r w:rsidR="00DD3F36" w:rsidRPr="00DD3F36">
                <w:rPr>
                  <w:rFonts w:ascii="Courier New" w:hAnsi="Courier New" w:cs="Menlo"/>
                  <w:color w:val="000000" w:themeColor="text1"/>
                  <w:sz w:val="18"/>
                  <w:szCs w:val="18"/>
                </w:rPr>
                <w:t xml:space="preserve">&lt;variable </w:t>
              </w:r>
              <w:proofErr w:type="spellStart"/>
              <w:r w:rsidR="00DD3F36" w:rsidRPr="00DD3F36">
                <w:rPr>
                  <w:rFonts w:ascii="Courier New" w:hAnsi="Courier New" w:cs="Menlo"/>
                  <w:color w:val="000000" w:themeColor="text1"/>
                  <w:sz w:val="18"/>
                  <w:szCs w:val="18"/>
                </w:rPr>
                <w:t>longname</w:t>
              </w:r>
              <w:proofErr w:type="spellEnd"/>
              <w:r w:rsidR="00DD3F36" w:rsidRPr="00DD3F36">
                <w:rPr>
                  <w:rFonts w:ascii="Courier New" w:hAnsi="Courier New" w:cs="Menlo"/>
                  <w:color w:val="000000" w:themeColor="text1"/>
                  <w:sz w:val="18"/>
                  <w:szCs w:val="18"/>
                </w:rPr>
                <w:t>="Event Type" name="EVTYPE" units=""/&gt;</w:t>
              </w:r>
            </w:ins>
          </w:p>
          <w:p w14:paraId="44DA4639"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7" w:author="Janine Aquino" w:date="2023-07-24T15:02:00Z"/>
                <w:rFonts w:ascii="Courier New" w:hAnsi="Courier New" w:cs="Menlo"/>
                <w:color w:val="000000" w:themeColor="text1"/>
                <w:sz w:val="18"/>
                <w:szCs w:val="18"/>
              </w:rPr>
            </w:pPr>
            <w:ins w:id="88" w:author="Janine Aquino" w:date="2023-07-24T15:02: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="Elapsed Time since power-up" name="TIME" units="</w:t>
              </w:r>
              <w:proofErr w:type="spellStart"/>
              <w:r w:rsidRPr="00DD3F36">
                <w:rPr>
                  <w:rFonts w:ascii="Courier New" w:hAnsi="Courier New" w:cs="Menlo"/>
                  <w:color w:val="000000" w:themeColor="text1"/>
                  <w:sz w:val="18"/>
                  <w:szCs w:val="18"/>
                </w:rPr>
                <w:t>ms</w:t>
              </w:r>
              <w:proofErr w:type="spellEnd"/>
              <w:r w:rsidRPr="00DD3F36">
                <w:rPr>
                  <w:rFonts w:ascii="Courier New" w:hAnsi="Courier New" w:cs="Menlo"/>
                  <w:color w:val="000000" w:themeColor="text1"/>
                  <w:sz w:val="18"/>
                  <w:szCs w:val="18"/>
                </w:rPr>
                <w:t>"/&gt;</w:t>
              </w:r>
            </w:ins>
          </w:p>
          <w:p w14:paraId="04C4D972"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9" w:author="Janine Aquino" w:date="2023-07-24T15:02:00Z"/>
                <w:rFonts w:ascii="Courier New" w:hAnsi="Courier New" w:cs="Menlo"/>
                <w:color w:val="000000" w:themeColor="text1"/>
                <w:sz w:val="18"/>
                <w:szCs w:val="18"/>
              </w:rPr>
            </w:pPr>
            <w:ins w:id="90" w:author="Janine Aquino" w:date="2023-07-24T15:02: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="Minimum AC Voltage, RMS Phase A" name="VRMSMINA" units="V"/&gt;</w:t>
              </w:r>
            </w:ins>
          </w:p>
          <w:p w14:paraId="0ED68AA3"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1" w:author="Janine Aquino" w:date="2023-07-24T15:02:00Z"/>
                <w:rFonts w:ascii="Courier New" w:hAnsi="Courier New" w:cs="Menlo"/>
                <w:color w:val="000000" w:themeColor="text1"/>
                <w:sz w:val="18"/>
                <w:szCs w:val="18"/>
              </w:rPr>
            </w:pPr>
            <w:ins w:id="92" w:author="Janine Aquino" w:date="2023-07-24T15:02: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="Maximum AC Voltage, RMS Phase A" name="VRMSMAXA" units="V"/&gt;</w:t>
              </w:r>
            </w:ins>
          </w:p>
          <w:p w14:paraId="579146BC"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3" w:author="Janine Aquino" w:date="2023-07-24T15:02:00Z"/>
                <w:rFonts w:ascii="Courier New" w:hAnsi="Courier New" w:cs="Menlo"/>
                <w:color w:val="000000" w:themeColor="text1"/>
                <w:sz w:val="18"/>
                <w:szCs w:val="18"/>
              </w:rPr>
            </w:pPr>
            <w:ins w:id="94" w:author="Janine Aquino" w:date="2023-07-24T15:02: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="Minimum AC Power Frequency" name="FREQMIN" units="Hz"/&gt;</w:t>
              </w:r>
            </w:ins>
          </w:p>
          <w:p w14:paraId="7B538AFC"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5" w:author="Janine Aquino" w:date="2023-07-24T15:02:00Z"/>
                <w:rFonts w:ascii="Courier New" w:hAnsi="Courier New" w:cs="Menlo"/>
                <w:color w:val="000000" w:themeColor="text1"/>
                <w:sz w:val="18"/>
                <w:szCs w:val="18"/>
              </w:rPr>
            </w:pPr>
            <w:ins w:id="96" w:author="Janine Aquino" w:date="2023-07-24T15:02: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="Maximum AC Power Frequency" name="FREQMAX" units="Hz"/&gt;</w:t>
              </w:r>
            </w:ins>
          </w:p>
          <w:p w14:paraId="4F07ECF1"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7" w:author="Janine Aquino" w:date="2023-07-24T15:02:00Z"/>
                <w:rFonts w:ascii="Courier New" w:hAnsi="Courier New" w:cs="Menlo"/>
                <w:color w:val="000000" w:themeColor="text1"/>
                <w:sz w:val="18"/>
                <w:szCs w:val="18"/>
              </w:rPr>
            </w:pPr>
            <w:ins w:id="98" w:author="Janine Aquino" w:date="2023-07-24T15:02: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="Minimum AC Voltage, DC Component Phase A" name="VDCMINA" units="V"/&gt;</w:t>
              </w:r>
            </w:ins>
          </w:p>
          <w:p w14:paraId="7E19BC14"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9" w:author="Janine Aquino" w:date="2023-07-24T15:02:00Z"/>
                <w:rFonts w:ascii="Courier New" w:hAnsi="Courier New" w:cs="Menlo"/>
                <w:color w:val="000000" w:themeColor="text1"/>
                <w:sz w:val="18"/>
                <w:szCs w:val="18"/>
              </w:rPr>
            </w:pPr>
            <w:ins w:id="100" w:author="Janine Aquino" w:date="2023-07-24T15:02: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="Maximum AC Voltage, DC Component Phase A" name="VDCMAXA" units="V"/&gt;</w:t>
              </w:r>
            </w:ins>
          </w:p>
          <w:p w14:paraId="3C514600"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1" w:author="Janine Aquino" w:date="2023-07-24T15:02:00Z"/>
                <w:rFonts w:ascii="Courier New" w:hAnsi="Courier New" w:cs="Menlo"/>
                <w:color w:val="000000" w:themeColor="text1"/>
                <w:sz w:val="18"/>
                <w:szCs w:val="18"/>
              </w:rPr>
            </w:pPr>
            <w:ins w:id="102" w:author="Janine Aquino" w:date="2023-07-24T15:02: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="Minimum AC Voltage THD Phase A" name="THDMINA" units="%"/&gt;</w:t>
              </w:r>
            </w:ins>
          </w:p>
          <w:p w14:paraId="14F735DC"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3" w:author="Janine Aquino" w:date="2023-07-24T15:02:00Z"/>
                <w:rFonts w:ascii="Courier New" w:hAnsi="Courier New" w:cs="Menlo"/>
                <w:color w:val="000000" w:themeColor="text1"/>
                <w:sz w:val="18"/>
                <w:szCs w:val="18"/>
              </w:rPr>
            </w:pPr>
            <w:ins w:id="104" w:author="Janine Aquino" w:date="2023-07-24T15:02: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="Maximum AC Voltage THD Phase A" name="THDMAXA" units="%"/&gt;</w:t>
              </w:r>
            </w:ins>
          </w:p>
          <w:p w14:paraId="6AD9F3D0"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05" w:author="Janine Aquino" w:date="2023-07-24T15:02:00Z"/>
                <w:rFonts w:ascii="Courier New" w:hAnsi="Courier New" w:cs="Menlo"/>
                <w:color w:val="000000" w:themeColor="text1"/>
                <w:sz w:val="18"/>
                <w:szCs w:val="18"/>
              </w:rPr>
            </w:pPr>
            <w:ins w:id="106" w:author="Janine Aquino" w:date="2023-07-24T15:02: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="Minimum AC Voltage, Peak Phase A" name="VPKMINA" units="V"/&gt;</w:t>
              </w:r>
            </w:ins>
          </w:p>
          <w:p w14:paraId="3F2319C6" w14:textId="466B69EC" w:rsidR="00605E43" w:rsidRPr="00BD2CC6" w:rsidDel="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107" w:author="Janine Aquino" w:date="2023-07-24T15:02:00Z"/>
                <w:rFonts w:ascii="Courier New" w:hAnsi="Courier New" w:cs="Menlo"/>
                <w:color w:val="000000" w:themeColor="text1"/>
                <w:sz w:val="18"/>
                <w:szCs w:val="18"/>
              </w:rPr>
            </w:pPr>
            <w:ins w:id="108" w:author="Janine Aquino" w:date="2023-07-24T15:02: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="Maximum AC Voltage, Peak Phase A" name="VPKMAXA" units="V"/&gt;</w:t>
              </w:r>
            </w:ins>
            <w:del w:id="109" w:author="Janine Aquino" w:date="2023-07-24T15:02:00Z">
              <w:r w:rsidR="00605E43" w:rsidRPr="00BD2CC6" w:rsidDel="00DD3F36">
                <w:rPr>
                  <w:rFonts w:ascii="Courier New" w:hAnsi="Courier New" w:cs="Menlo"/>
                  <w:color w:val="000000" w:themeColor="text1"/>
                  <w:sz w:val="18"/>
                  <w:szCs w:val="18"/>
                </w:rPr>
                <w:delText>&lt;variable longname="Maximum AC Power Frequency" name="FREQMAX" units="Hz"/&gt;</w:delText>
              </w:r>
            </w:del>
          </w:p>
          <w:p w14:paraId="40A09500" w14:textId="22AF4F7B"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110" w:author="Janine Aquino" w:date="2023-07-24T15:02:00Z"/>
                <w:rFonts w:ascii="Courier New" w:hAnsi="Courier New" w:cs="Menlo"/>
                <w:color w:val="000000" w:themeColor="text1"/>
                <w:sz w:val="18"/>
                <w:szCs w:val="18"/>
              </w:rPr>
            </w:pPr>
            <w:del w:id="111" w:author="Janine Aquino" w:date="2023-07-24T15:02:00Z">
              <w:r w:rsidRPr="00BD2CC6" w:rsidDel="00DD3F36">
                <w:rPr>
                  <w:rFonts w:ascii="Courier New" w:hAnsi="Courier New" w:cs="Menlo"/>
                  <w:color w:val="000000" w:themeColor="text1"/>
                  <w:sz w:val="18"/>
                  <w:szCs w:val="18"/>
                </w:rPr>
                <w:delText xml:space="preserve">     &lt;variable longname="Minimum AC Power Frequency" name="FREQMIN" units="Hz"/&gt;</w:delText>
              </w:r>
            </w:del>
          </w:p>
          <w:p w14:paraId="6B80F332" w14:textId="31CD5062"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112" w:author="Janine Aquino" w:date="2023-07-24T15:02:00Z"/>
                <w:rFonts w:ascii="Courier New" w:hAnsi="Courier New" w:cs="Menlo"/>
                <w:color w:val="000000" w:themeColor="text1"/>
                <w:sz w:val="18"/>
                <w:szCs w:val="18"/>
              </w:rPr>
            </w:pPr>
            <w:del w:id="113" w:author="Janine Aquino" w:date="2023-07-24T15:02:00Z">
              <w:r w:rsidRPr="00BD2CC6" w:rsidDel="00DD3F36">
                <w:rPr>
                  <w:rFonts w:ascii="Courier New" w:hAnsi="Courier New" w:cs="Menlo"/>
                  <w:color w:val="000000" w:themeColor="text1"/>
                  <w:sz w:val="18"/>
                  <w:szCs w:val="18"/>
                </w:rPr>
                <w:delText xml:space="preserve">     &lt;variable longname="Maximum AC Voltage, RMS Phase A" name="VRMSMAXA" units="V"/&gt;</w:delText>
              </w:r>
            </w:del>
          </w:p>
          <w:p w14:paraId="4CFEA8F8" w14:textId="657F5AD6"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114" w:author="Janine Aquino" w:date="2023-07-24T15:02:00Z"/>
                <w:rFonts w:ascii="Courier New" w:hAnsi="Courier New" w:cs="Menlo"/>
                <w:color w:val="000000" w:themeColor="text1"/>
                <w:sz w:val="18"/>
                <w:szCs w:val="18"/>
              </w:rPr>
            </w:pPr>
            <w:del w:id="115" w:author="Janine Aquino" w:date="2023-07-24T15:02:00Z">
              <w:r w:rsidRPr="00BD2CC6" w:rsidDel="00DD3F36">
                <w:rPr>
                  <w:rFonts w:ascii="Courier New" w:hAnsi="Courier New" w:cs="Menlo"/>
                  <w:color w:val="000000" w:themeColor="text1"/>
                  <w:sz w:val="18"/>
                  <w:szCs w:val="18"/>
                </w:rPr>
                <w:delText xml:space="preserve">     &lt;variable longname="Minimum AC Voltage, RMS Phase A" name="VRMSMINA" units="V"/&gt;</w:delText>
              </w:r>
            </w:del>
          </w:p>
          <w:p w14:paraId="60A509D5" w14:textId="283D980D"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116" w:author="Janine Aquino" w:date="2023-07-24T15:02:00Z"/>
                <w:rFonts w:ascii="Courier New" w:hAnsi="Courier New" w:cs="Menlo"/>
                <w:color w:val="000000" w:themeColor="text1"/>
                <w:sz w:val="18"/>
                <w:szCs w:val="18"/>
              </w:rPr>
            </w:pPr>
            <w:del w:id="117" w:author="Janine Aquino" w:date="2023-07-24T15:02:00Z">
              <w:r w:rsidRPr="00BD2CC6" w:rsidDel="00DD3F36">
                <w:rPr>
                  <w:rFonts w:ascii="Courier New" w:hAnsi="Courier New" w:cs="Menlo"/>
                  <w:color w:val="000000" w:themeColor="text1"/>
                  <w:sz w:val="18"/>
                  <w:szCs w:val="18"/>
                </w:rPr>
                <w:delText xml:space="preserve">     &lt;variable longname="Maximum AC Voltage, Peak Phase A" name="VPKMAXA" units="V"/&gt;</w:delText>
              </w:r>
            </w:del>
          </w:p>
          <w:p w14:paraId="3677251E" w14:textId="1A2867F4"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118" w:author="Janine Aquino" w:date="2023-07-24T15:02:00Z"/>
                <w:rFonts w:ascii="Courier New" w:hAnsi="Courier New" w:cs="Menlo"/>
                <w:color w:val="000000" w:themeColor="text1"/>
                <w:sz w:val="18"/>
                <w:szCs w:val="18"/>
              </w:rPr>
            </w:pPr>
            <w:del w:id="119" w:author="Janine Aquino" w:date="2023-07-24T15:02:00Z">
              <w:r w:rsidRPr="00BD2CC6" w:rsidDel="00DD3F36">
                <w:rPr>
                  <w:rFonts w:ascii="Courier New" w:hAnsi="Courier New" w:cs="Menlo"/>
                  <w:color w:val="000000" w:themeColor="text1"/>
                  <w:sz w:val="18"/>
                  <w:szCs w:val="18"/>
                </w:rPr>
                <w:delText xml:space="preserve">     &lt;variable longname="Minimum AC Voltage, Peak Phase A" name="VPKMINA" units="V"/&gt;</w:delText>
              </w:r>
            </w:del>
          </w:p>
          <w:p w14:paraId="13D7C997" w14:textId="0636FC85"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120" w:author="Janine Aquino" w:date="2023-07-24T15:02:00Z"/>
                <w:rFonts w:ascii="Courier New" w:hAnsi="Courier New" w:cs="Menlo"/>
                <w:color w:val="000000" w:themeColor="text1"/>
                <w:sz w:val="18"/>
                <w:szCs w:val="18"/>
              </w:rPr>
            </w:pPr>
            <w:del w:id="121" w:author="Janine Aquino" w:date="2023-07-24T15:02:00Z">
              <w:r w:rsidRPr="00BD2CC6" w:rsidDel="00DD3F36">
                <w:rPr>
                  <w:rFonts w:ascii="Courier New" w:hAnsi="Courier New" w:cs="Menlo"/>
                  <w:color w:val="000000" w:themeColor="text1"/>
                  <w:sz w:val="18"/>
                  <w:szCs w:val="18"/>
                </w:rPr>
                <w:delText xml:space="preserve">     &lt;variable longname="Maximum AC Voltage, DC Component Phase A" name="VDCMAXA" units="V"/&gt;</w:delText>
              </w:r>
            </w:del>
          </w:p>
          <w:p w14:paraId="585D6997" w14:textId="3F7E69A1"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122" w:author="Janine Aquino" w:date="2023-07-24T15:02:00Z"/>
                <w:rFonts w:ascii="Courier New" w:hAnsi="Courier New" w:cs="Menlo"/>
                <w:color w:val="000000" w:themeColor="text1"/>
                <w:sz w:val="18"/>
                <w:szCs w:val="18"/>
              </w:rPr>
            </w:pPr>
            <w:del w:id="123" w:author="Janine Aquino" w:date="2023-07-24T15:02:00Z">
              <w:r w:rsidRPr="00BD2CC6" w:rsidDel="00DD3F36">
                <w:rPr>
                  <w:rFonts w:ascii="Courier New" w:hAnsi="Courier New" w:cs="Menlo"/>
                  <w:color w:val="000000" w:themeColor="text1"/>
                  <w:sz w:val="18"/>
                  <w:szCs w:val="18"/>
                </w:rPr>
                <w:delText xml:space="preserve">     &lt;variable longname="Minimum AC Voltage, DC Component Phase A" name="VDCMINA" units="V"/&gt;</w:delText>
              </w:r>
            </w:del>
          </w:p>
          <w:p w14:paraId="12A8A77D" w14:textId="762530D1"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124" w:author="Janine Aquino" w:date="2023-07-24T15:02:00Z"/>
                <w:rFonts w:ascii="Courier New" w:hAnsi="Courier New" w:cs="Menlo"/>
                <w:color w:val="000000" w:themeColor="text1"/>
                <w:sz w:val="18"/>
                <w:szCs w:val="18"/>
              </w:rPr>
            </w:pPr>
            <w:del w:id="125" w:author="Janine Aquino" w:date="2023-07-24T15:02:00Z">
              <w:r w:rsidRPr="00BD2CC6" w:rsidDel="00DD3F36">
                <w:rPr>
                  <w:rFonts w:ascii="Courier New" w:hAnsi="Courier New" w:cs="Menlo"/>
                  <w:color w:val="000000" w:themeColor="text1"/>
                  <w:sz w:val="18"/>
                  <w:szCs w:val="18"/>
                </w:rPr>
                <w:delText xml:space="preserve">     &lt;variable longname="Maximum AC Voltage THD Phase A" name="THDMAXA" units="%"/&gt;</w:delText>
              </w:r>
            </w:del>
          </w:p>
          <w:p w14:paraId="6B2E33E2" w14:textId="176A2D2F"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126" w:author="Janine Aquino" w:date="2023-07-24T15:02:00Z"/>
                <w:rFonts w:ascii="Courier New" w:hAnsi="Courier New" w:cs="Menlo"/>
                <w:color w:val="000000" w:themeColor="text1"/>
                <w:sz w:val="18"/>
                <w:szCs w:val="18"/>
              </w:rPr>
            </w:pPr>
            <w:del w:id="127" w:author="Janine Aquino" w:date="2023-07-24T15:02:00Z">
              <w:r w:rsidRPr="00BD2CC6" w:rsidDel="00DD3F36">
                <w:rPr>
                  <w:rFonts w:ascii="Courier New" w:hAnsi="Courier New" w:cs="Menlo"/>
                  <w:color w:val="000000" w:themeColor="text1"/>
                  <w:sz w:val="18"/>
                  <w:szCs w:val="18"/>
                </w:rPr>
                <w:delText xml:space="preserve">     &lt;variable longname="Minimum AC Voltage THD Phase A" name="THDMINA" units="%"/&gt;</w:delText>
              </w:r>
            </w:del>
          </w:p>
          <w:p w14:paraId="66895E42" w14:textId="34941213"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128" w:author="Janine Aquino" w:date="2023-07-24T15:02:00Z"/>
                <w:rFonts w:ascii="Courier New" w:hAnsi="Courier New" w:cs="Menlo"/>
                <w:color w:val="000000" w:themeColor="text1"/>
                <w:sz w:val="18"/>
                <w:szCs w:val="18"/>
              </w:rPr>
            </w:pPr>
            <w:del w:id="129" w:author="Janine Aquino" w:date="2023-07-24T15:02:00Z">
              <w:r w:rsidRPr="00BD2CC6" w:rsidDel="00DD3F36">
                <w:rPr>
                  <w:rFonts w:ascii="Courier New" w:hAnsi="Courier New" w:cs="Menlo"/>
                  <w:color w:val="000000" w:themeColor="text1"/>
                  <w:sz w:val="18"/>
                  <w:szCs w:val="18"/>
                </w:rPr>
                <w:delText xml:space="preserve">     &lt;variable longname="Elapsed Time since power-up" name="TIME" units="ms"/&gt;</w:delText>
              </w:r>
            </w:del>
          </w:p>
          <w:p w14:paraId="3EF1FF3D" w14:textId="4AAA2425"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130" w:author="Janine Aquino" w:date="2023-07-24T15:02:00Z"/>
                <w:rFonts w:ascii="Courier New" w:hAnsi="Courier New" w:cs="Menlo"/>
                <w:color w:val="000000" w:themeColor="text1"/>
                <w:sz w:val="18"/>
                <w:szCs w:val="18"/>
              </w:rPr>
            </w:pPr>
            <w:del w:id="131" w:author="Janine Aquino" w:date="2023-07-24T15:02:00Z">
              <w:r w:rsidRPr="00BD2CC6" w:rsidDel="00DD3F36">
                <w:rPr>
                  <w:rFonts w:ascii="Courier New" w:hAnsi="Courier New" w:cs="Menlo"/>
                  <w:color w:val="000000" w:themeColor="text1"/>
                  <w:sz w:val="18"/>
                  <w:szCs w:val="18"/>
                </w:rPr>
                <w:delText xml:space="preserve">     &lt;variable longname="Event Type" name="EVTYPE" units=""/&gt;</w:delText>
              </w:r>
            </w:del>
          </w:p>
          <w:p w14:paraId="64D9AB43" w14:textId="4099D4FB"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&lt;/sample&gt;</w:t>
            </w:r>
          </w:p>
          <w:p w14:paraId="0D8C1CF5" w14:textId="581DA71A"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&lt;/sensor&gt;</w:t>
            </w:r>
          </w:p>
          <w:p w14:paraId="533FA0E5" w14:textId="530DED59"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&lt;sensor ID="iPM_3phase" class="</w:t>
            </w:r>
            <w:proofErr w:type="spellStart"/>
            <w:r w:rsidRPr="00BD2CC6">
              <w:rPr>
                <w:rFonts w:ascii="Courier New" w:hAnsi="Courier New" w:cs="Menlo"/>
                <w:color w:val="000000" w:themeColor="text1"/>
                <w:sz w:val="18"/>
                <w:szCs w:val="18"/>
              </w:rPr>
              <w:t>UDPSocketSensor</w:t>
            </w:r>
            <w:proofErr w:type="spellEnd"/>
            <w:r w:rsidRPr="00BD2CC6">
              <w:rPr>
                <w:rFonts w:ascii="Courier New" w:hAnsi="Courier New" w:cs="Menlo"/>
                <w:color w:val="000000" w:themeColor="text1"/>
                <w:sz w:val="18"/>
                <w:szCs w:val="18"/>
              </w:rPr>
              <w:t xml:space="preserve">" </w:t>
            </w:r>
            <w:proofErr w:type="spellStart"/>
            <w:r w:rsidRPr="00BD2CC6">
              <w:rPr>
                <w:rFonts w:ascii="Courier New" w:hAnsi="Courier New" w:cs="Menlo"/>
                <w:color w:val="000000" w:themeColor="text1"/>
                <w:sz w:val="18"/>
                <w:szCs w:val="18"/>
              </w:rPr>
              <w:t>devicename</w:t>
            </w:r>
            <w:proofErr w:type="spellEnd"/>
            <w:r w:rsidRPr="00BD2CC6">
              <w:rPr>
                <w:rFonts w:ascii="Courier New" w:hAnsi="Courier New" w:cs="Menlo"/>
                <w:color w:val="000000" w:themeColor="text1"/>
                <w:sz w:val="18"/>
                <w:szCs w:val="18"/>
              </w:rPr>
              <w:t>="</w:t>
            </w:r>
            <w:proofErr w:type="spellStart"/>
            <w:proofErr w:type="gramStart"/>
            <w:r w:rsidRPr="00BD2CC6">
              <w:rPr>
                <w:rFonts w:ascii="Courier New" w:hAnsi="Courier New" w:cs="Menlo"/>
                <w:color w:val="000000" w:themeColor="text1"/>
                <w:sz w:val="18"/>
                <w:szCs w:val="18"/>
              </w:rPr>
              <w:t>usock</w:t>
            </w:r>
            <w:proofErr w:type="spellEnd"/>
            <w:r w:rsidRPr="00BD2CC6">
              <w:rPr>
                <w:rFonts w:ascii="Courier New" w:hAnsi="Courier New" w:cs="Menlo"/>
                <w:color w:val="000000" w:themeColor="text1"/>
                <w:sz w:val="18"/>
                <w:szCs w:val="18"/>
              </w:rPr>
              <w:t>::</w:t>
            </w:r>
            <w:proofErr w:type="gramEnd"/>
            <w:r w:rsidRPr="00BD2CC6">
              <w:rPr>
                <w:rFonts w:ascii="Courier New" w:hAnsi="Courier New" w:cs="Menlo"/>
                <w:color w:val="000000" w:themeColor="text1"/>
                <w:sz w:val="18"/>
                <w:szCs w:val="18"/>
              </w:rPr>
              <w:t>30101" suffix="_iPM3"&gt;</w:t>
            </w:r>
          </w:p>
          <w:p w14:paraId="4B0C4C61" w14:textId="19A64608"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&lt;sample id="1" rate="1" scanfFormat="</w:t>
            </w:r>
            <w:proofErr w:type="gramStart"/>
            <w:r w:rsidRPr="00BD2CC6">
              <w:rPr>
                <w:rFonts w:ascii="Courier New" w:hAnsi="Courier New" w:cs="Menlo"/>
                <w:color w:val="000000" w:themeColor="text1"/>
                <w:sz w:val="18"/>
                <w:szCs w:val="18"/>
              </w:rPr>
              <w:t>MEASURE,</w:t>
            </w:r>
            <w:ins w:id="132" w:author="Janine Aquino" w:date="2023-07-24T15:02:00Z">
              <w:r w:rsidR="00DD3F36" w:rsidRPr="00DD3F36">
                <w:rPr>
                  <w:rFonts w:ascii="Courier New" w:hAnsi="Courier New" w:cs="Menlo"/>
                  <w:color w:val="000000" w:themeColor="text1"/>
                  <w:sz w:val="18"/>
                  <w:szCs w:val="18"/>
                </w:rPr>
                <w:t>%</w:t>
              </w:r>
              <w:proofErr w:type="gramEnd"/>
              <w:r w:rsidR="00DD3F36" w:rsidRPr="00DD3F36">
                <w:rPr>
                  <w:rFonts w:ascii="Courier New" w:hAnsi="Courier New" w:cs="Menlo"/>
                  <w:color w:val="000000" w:themeColor="text1"/>
                  <w:sz w:val="18"/>
                  <w:szCs w:val="18"/>
                </w:rPr>
                <w:t>f,%*f,%f,%f,%f,%f,%f,%f,%f,%f,%f,%f,%f,%f,%f,%f,%f,%d</w:t>
              </w:r>
            </w:ins>
            <w:del w:id="133" w:author="Janine Aquino" w:date="2023-07-24T15:02:00Z">
              <w:r w:rsidRPr="00BD2CC6" w:rsidDel="00DD3F36">
                <w:rPr>
                  <w:rFonts w:ascii="Courier New" w:hAnsi="Courier New" w:cs="Menlo"/>
                  <w:color w:val="000000" w:themeColor="text1"/>
                  <w:sz w:val="18"/>
                  <w:szCs w:val="18"/>
                </w:rPr>
                <w:delText>%f,%f,%f,%f,%f,%f,%f,%f,%f,%f,%f,%f,%f,%f,%f,%f,%f</w:delText>
              </w:r>
            </w:del>
            <w:r w:rsidRPr="00BD2CC6">
              <w:rPr>
                <w:rFonts w:ascii="Courier New" w:hAnsi="Courier New" w:cs="Menlo"/>
                <w:color w:val="000000" w:themeColor="text1"/>
                <w:sz w:val="18"/>
                <w:szCs w:val="18"/>
              </w:rPr>
              <w:t>"&gt;</w:t>
            </w:r>
          </w:p>
          <w:p w14:paraId="31DB0140" w14:textId="7E4FF553"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="AC Power Frequency" name="FREQ" units="Hz"/&gt;</w:t>
            </w:r>
          </w:p>
          <w:p w14:paraId="39CBD030" w14:textId="5464619D"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="AC Voltage, RMS Phase A" name="VRMSA" units="V"/&gt;</w:t>
            </w:r>
          </w:p>
          <w:p w14:paraId="5AFE9668" w14:textId="3041437F"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="AC Voltage, RMS Phase B" name="VRMSB" units="V"/&gt;</w:t>
            </w:r>
          </w:p>
          <w:p w14:paraId="73DCECDE" w14:textId="2614FB14"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="AC Voltage, RMS Phase C" name="VRMSC" units="V"/&gt;</w:t>
            </w:r>
          </w:p>
          <w:p w14:paraId="7D77FFB9" w14:textId="56524F2C"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="AC Voltage, Peak Phase A" name="VPKA" units="V"/&gt;</w:t>
            </w:r>
          </w:p>
          <w:p w14:paraId="7F9A5ECE" w14:textId="3F1666B0"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="AC Voltage, Peak Phase B" name="VPKB" units="V"/&gt;</w:t>
            </w:r>
          </w:p>
          <w:p w14:paraId="6033F5C0" w14:textId="286FCEEE"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="AC Voltage, Peak Phase C" name="VPKC" units="V"/&gt;</w:t>
            </w:r>
          </w:p>
          <w:p w14:paraId="4467BCC3" w14:textId="66E3AB27"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="AC Voltage, DC Component Phase A" name="VDCA" units="V"/&gt;</w:t>
            </w:r>
          </w:p>
          <w:p w14:paraId="5AC161E6" w14:textId="0EEB5292"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="AC Voltage, DC Component Phase B" name="VDCB" units="V"/&gt;</w:t>
            </w:r>
          </w:p>
          <w:p w14:paraId="47D5A552" w14:textId="0A583420"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="AC Voltage, DC Component Phase C" name="VDCC" units="V"/&gt;</w:t>
            </w:r>
          </w:p>
          <w:p w14:paraId="6A3422CA" w14:textId="2C69609B"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="AC Phase Angle Phase A" name="PHA" units="</w:t>
            </w:r>
            <w:proofErr w:type="spellStart"/>
            <w:r w:rsidRPr="00BD2CC6">
              <w:rPr>
                <w:rFonts w:ascii="Courier New" w:hAnsi="Courier New" w:cs="Menlo"/>
                <w:color w:val="000000" w:themeColor="text1"/>
                <w:sz w:val="18"/>
                <w:szCs w:val="18"/>
              </w:rPr>
              <w:t>deg_C</w:t>
            </w:r>
            <w:proofErr w:type="spellEnd"/>
            <w:r w:rsidRPr="00BD2CC6">
              <w:rPr>
                <w:rFonts w:ascii="Courier New" w:hAnsi="Courier New" w:cs="Menlo"/>
                <w:color w:val="000000" w:themeColor="text1"/>
                <w:sz w:val="18"/>
                <w:szCs w:val="18"/>
              </w:rPr>
              <w:t>"/&gt;</w:t>
            </w:r>
          </w:p>
          <w:p w14:paraId="6D277DB7" w14:textId="2F6B0F71"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lastRenderedPageBreak/>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="AC Phase Angle Phase B" name="PHB" units="</w:t>
            </w:r>
            <w:proofErr w:type="spellStart"/>
            <w:r w:rsidRPr="00BD2CC6">
              <w:rPr>
                <w:rFonts w:ascii="Courier New" w:hAnsi="Courier New" w:cs="Menlo"/>
                <w:color w:val="000000" w:themeColor="text1"/>
                <w:sz w:val="18"/>
                <w:szCs w:val="18"/>
              </w:rPr>
              <w:t>deg_C</w:t>
            </w:r>
            <w:proofErr w:type="spellEnd"/>
            <w:r w:rsidRPr="00BD2CC6">
              <w:rPr>
                <w:rFonts w:ascii="Courier New" w:hAnsi="Courier New" w:cs="Menlo"/>
                <w:color w:val="000000" w:themeColor="text1"/>
                <w:sz w:val="18"/>
                <w:szCs w:val="18"/>
              </w:rPr>
              <w:t>"/&gt;</w:t>
            </w:r>
          </w:p>
          <w:p w14:paraId="1F0EC99F" w14:textId="1C4F699A"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="AC Phase Angle Phase C" name="PHC" units="</w:t>
            </w:r>
            <w:proofErr w:type="spellStart"/>
            <w:r w:rsidRPr="00BD2CC6">
              <w:rPr>
                <w:rFonts w:ascii="Courier New" w:hAnsi="Courier New" w:cs="Menlo"/>
                <w:color w:val="000000" w:themeColor="text1"/>
                <w:sz w:val="18"/>
                <w:szCs w:val="18"/>
              </w:rPr>
              <w:t>deg_C</w:t>
            </w:r>
            <w:proofErr w:type="spellEnd"/>
            <w:r w:rsidRPr="00BD2CC6">
              <w:rPr>
                <w:rFonts w:ascii="Courier New" w:hAnsi="Courier New" w:cs="Menlo"/>
                <w:color w:val="000000" w:themeColor="text1"/>
                <w:sz w:val="18"/>
                <w:szCs w:val="18"/>
              </w:rPr>
              <w:t>"/&gt;</w:t>
            </w:r>
          </w:p>
          <w:p w14:paraId="1559A138" w14:textId="56271D22"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="AC Voltage THD Phase A" name="THDA" units="%"/&gt;</w:t>
            </w:r>
          </w:p>
          <w:p w14:paraId="2A8AAD9F" w14:textId="0A2377A8"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="AC Voltage THD Phase B" name="THDB" units="%"/&gt;</w:t>
            </w:r>
          </w:p>
          <w:p w14:paraId="25338328" w14:textId="09F0C46E"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="AC Voltage THD Phase C" name="THDC" units="%"/&gt;</w:t>
            </w:r>
          </w:p>
          <w:p w14:paraId="443B5991" w14:textId="2B033A80"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="Power OK" name="POWEROK" units=""/&gt;</w:t>
            </w:r>
          </w:p>
          <w:p w14:paraId="33E7E6D2" w14:textId="1CF820B0"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&lt;/sample&gt;</w:t>
            </w:r>
          </w:p>
          <w:p w14:paraId="628EC347" w14:textId="102BED7F"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&lt;sample id="2" rate="1" </w:t>
            </w:r>
            <w:proofErr w:type="spellStart"/>
            <w:r w:rsidRPr="00BD2CC6">
              <w:rPr>
                <w:rFonts w:ascii="Courier New" w:hAnsi="Courier New" w:cs="Menlo"/>
                <w:color w:val="000000" w:themeColor="text1"/>
                <w:sz w:val="18"/>
                <w:szCs w:val="18"/>
              </w:rPr>
              <w:t>scanfFormat</w:t>
            </w:r>
            <w:proofErr w:type="spellEnd"/>
            <w:r w:rsidRPr="00BD2CC6">
              <w:rPr>
                <w:rFonts w:ascii="Courier New" w:hAnsi="Courier New" w:cs="Menlo"/>
                <w:color w:val="000000" w:themeColor="text1"/>
                <w:sz w:val="18"/>
                <w:szCs w:val="18"/>
              </w:rPr>
              <w:t>="</w:t>
            </w:r>
            <w:proofErr w:type="spellStart"/>
            <w:proofErr w:type="gramStart"/>
            <w:r w:rsidRPr="00BD2CC6">
              <w:rPr>
                <w:rFonts w:ascii="Courier New" w:hAnsi="Courier New" w:cs="Menlo"/>
                <w:color w:val="000000" w:themeColor="text1"/>
                <w:sz w:val="18"/>
                <w:szCs w:val="18"/>
              </w:rPr>
              <w:t>STATUS,</w:t>
            </w:r>
            <w:ins w:id="134" w:author="Janine Aquino" w:date="2023-07-24T15:04:00Z">
              <w:r w:rsidR="00DD3F36" w:rsidRPr="00DD3F36">
                <w:rPr>
                  <w:rFonts w:ascii="Courier New" w:hAnsi="Courier New" w:cs="Menlo"/>
                  <w:color w:val="000000" w:themeColor="text1"/>
                  <w:sz w:val="18"/>
                  <w:szCs w:val="18"/>
                </w:rPr>
                <w:t>%</w:t>
              </w:r>
              <w:proofErr w:type="gramEnd"/>
              <w:r w:rsidR="00DD3F36" w:rsidRPr="00DD3F36">
                <w:rPr>
                  <w:rFonts w:ascii="Courier New" w:hAnsi="Courier New" w:cs="Menlo"/>
                  <w:color w:val="000000" w:themeColor="text1"/>
                  <w:sz w:val="18"/>
                  <w:szCs w:val="18"/>
                </w:rPr>
                <w:t>d</w:t>
              </w:r>
              <w:proofErr w:type="spellEnd"/>
              <w:r w:rsidR="00DD3F36" w:rsidRPr="00DD3F36">
                <w:rPr>
                  <w:rFonts w:ascii="Courier New" w:hAnsi="Courier New" w:cs="Menlo"/>
                  <w:color w:val="000000" w:themeColor="text1"/>
                  <w:sz w:val="18"/>
                  <w:szCs w:val="18"/>
                </w:rPr>
                <w:t>,%*</w:t>
              </w:r>
              <w:proofErr w:type="spellStart"/>
              <w:r w:rsidR="00DD3F36" w:rsidRPr="00DD3F36">
                <w:rPr>
                  <w:rFonts w:ascii="Courier New" w:hAnsi="Courier New" w:cs="Menlo"/>
                  <w:color w:val="000000" w:themeColor="text1"/>
                  <w:sz w:val="18"/>
                  <w:szCs w:val="18"/>
                </w:rPr>
                <w:t>d,%l,%l</w:t>
              </w:r>
              <w:proofErr w:type="spellEnd"/>
              <w:r w:rsidR="00DD3F36" w:rsidRPr="00DD3F36">
                <w:rPr>
                  <w:rFonts w:ascii="Courier New" w:hAnsi="Courier New" w:cs="Menlo"/>
                  <w:color w:val="000000" w:themeColor="text1"/>
                  <w:sz w:val="18"/>
                  <w:szCs w:val="18"/>
                </w:rPr>
                <w:t>,%*d</w:t>
              </w:r>
            </w:ins>
            <w:del w:id="135" w:author="Janine Aquino" w:date="2023-07-24T15:04:00Z">
              <w:r w:rsidRPr="00BD2CC6" w:rsidDel="00DD3F36">
                <w:rPr>
                  <w:rFonts w:ascii="Courier New" w:hAnsi="Courier New" w:cs="Menlo"/>
                  <w:color w:val="000000" w:themeColor="text1"/>
                  <w:sz w:val="18"/>
                  <w:szCs w:val="18"/>
                </w:rPr>
                <w:delText>%f,%f,%f</w:delText>
              </w:r>
            </w:del>
            <w:r w:rsidRPr="00BD2CC6">
              <w:rPr>
                <w:rFonts w:ascii="Courier New" w:hAnsi="Courier New" w:cs="Menlo"/>
                <w:color w:val="000000" w:themeColor="text1"/>
                <w:sz w:val="18"/>
                <w:szCs w:val="18"/>
              </w:rPr>
              <w:t>"&gt;</w:t>
            </w:r>
          </w:p>
          <w:p w14:paraId="19E67574" w14:textId="4AEBBA9A"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="Operational State" name="OPSTATE" units=""/&gt;</w:t>
            </w:r>
          </w:p>
          <w:p w14:paraId="3934A3E1" w14:textId="2F5481D9"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="Power Trip Flags, performance exceeds limits" name="TRIPFLAGS" units=""/&gt;</w:t>
            </w:r>
          </w:p>
          <w:p w14:paraId="337FC62E" w14:textId="589A9D0D"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&lt;variable </w:t>
            </w:r>
            <w:proofErr w:type="spellStart"/>
            <w:r w:rsidRPr="00BD2CC6">
              <w:rPr>
                <w:rFonts w:ascii="Courier New" w:hAnsi="Courier New" w:cs="Menlo"/>
                <w:color w:val="000000" w:themeColor="text1"/>
                <w:sz w:val="18"/>
                <w:szCs w:val="18"/>
              </w:rPr>
              <w:t>longname</w:t>
            </w:r>
            <w:proofErr w:type="spellEnd"/>
            <w:r w:rsidRPr="00BD2CC6">
              <w:rPr>
                <w:rFonts w:ascii="Courier New" w:hAnsi="Courier New" w:cs="Menlo"/>
                <w:color w:val="000000" w:themeColor="text1"/>
                <w:sz w:val="18"/>
                <w:szCs w:val="18"/>
              </w:rPr>
              <w:t>="Power Caution Flags, marginal performance" name="CAUTIONFLAGS" units=""/&gt;</w:t>
            </w:r>
          </w:p>
          <w:p w14:paraId="47E2AB93" w14:textId="65099A31"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&lt;/sample&gt;</w:t>
            </w:r>
          </w:p>
          <w:p w14:paraId="37B03918" w14:textId="7431A3EF" w:rsidR="00DD3F36" w:rsidRPr="00DD3F36" w:rsidRDefault="00605E43"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36" w:author="Janine Aquino" w:date="2023-07-24T15:05:00Z"/>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&lt;sample id="3" rate="1" </w:t>
            </w:r>
            <w:proofErr w:type="spellStart"/>
            <w:r w:rsidRPr="00BD2CC6">
              <w:rPr>
                <w:rFonts w:ascii="Courier New" w:hAnsi="Courier New" w:cs="Menlo"/>
                <w:color w:val="000000" w:themeColor="text1"/>
                <w:sz w:val="18"/>
                <w:szCs w:val="18"/>
              </w:rPr>
              <w:t>scanfFormat</w:t>
            </w:r>
            <w:proofErr w:type="spellEnd"/>
            <w:r w:rsidRPr="00BD2CC6">
              <w:rPr>
                <w:rFonts w:ascii="Courier New" w:hAnsi="Courier New" w:cs="Menlo"/>
                <w:color w:val="000000" w:themeColor="text1"/>
                <w:sz w:val="18"/>
                <w:szCs w:val="18"/>
              </w:rPr>
              <w:t>="RECORD,</w:t>
            </w:r>
            <w:ins w:id="137" w:author="Janine Aquino" w:date="2023-07-24T15:05:00Z">
              <w:r w:rsidR="00DD3F36" w:rsidRPr="00DD3F36">
                <w:rPr>
                  <w:rFonts w:ascii="Menlo" w:hAnsi="Menlo" w:cs="Menlo"/>
                  <w:color w:val="B42419"/>
                </w:rPr>
                <w:t xml:space="preserve"> </w:t>
              </w:r>
              <w:r w:rsidR="00DD3F36" w:rsidRPr="00DD3F36">
                <w:rPr>
                  <w:rFonts w:ascii="Courier New" w:hAnsi="Courier New" w:cs="Menlo"/>
                  <w:color w:val="000000" w:themeColor="text1"/>
                  <w:sz w:val="18"/>
                  <w:szCs w:val="18"/>
                </w:rPr>
                <w:t>%</w:t>
              </w:r>
              <w:proofErr w:type="gramStart"/>
              <w:r w:rsidR="00DD3F36" w:rsidRPr="00DD3F36">
                <w:rPr>
                  <w:rFonts w:ascii="Courier New" w:hAnsi="Courier New" w:cs="Menlo"/>
                  <w:color w:val="000000" w:themeColor="text1"/>
                  <w:sz w:val="18"/>
                  <w:szCs w:val="18"/>
                </w:rPr>
                <w:t>d,%</w:t>
              </w:r>
              <w:proofErr w:type="gramEnd"/>
              <w:r w:rsidR="00DD3F36" w:rsidRPr="00DD3F36">
                <w:rPr>
                  <w:rFonts w:ascii="Courier New" w:hAnsi="Courier New" w:cs="Menlo"/>
                  <w:color w:val="000000" w:themeColor="text1"/>
                  <w:sz w:val="18"/>
                  <w:szCs w:val="18"/>
                </w:rPr>
                <w:t>*d,%*l,%l,%*l,%*l,%f,%f,%f,%f,%f,%f,%f,%f,%f,%f,%f,%f,%f,%f,%f,%f,%f,%f,%f,%f,%f,%f,%f,%f,%f,%f,%*f"&gt;</w:t>
              </w:r>
            </w:ins>
          </w:p>
          <w:p w14:paraId="7E8B2BC0"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38" w:author="Janine Aquino" w:date="2023-07-24T15:05:00Z"/>
                <w:rFonts w:ascii="Courier New" w:hAnsi="Courier New" w:cs="Menlo"/>
                <w:color w:val="000000" w:themeColor="text1"/>
                <w:sz w:val="18"/>
                <w:szCs w:val="18"/>
              </w:rPr>
            </w:pPr>
            <w:ins w:id="139"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="Event Type" name="EVTYPE" units=""/&gt;</w:t>
              </w:r>
            </w:ins>
          </w:p>
          <w:p w14:paraId="3C1A6361"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40" w:author="Janine Aquino" w:date="2023-07-24T15:05:00Z"/>
                <w:rFonts w:ascii="Courier New" w:hAnsi="Courier New" w:cs="Menlo"/>
                <w:color w:val="000000" w:themeColor="text1"/>
                <w:sz w:val="18"/>
                <w:szCs w:val="18"/>
              </w:rPr>
            </w:pPr>
            <w:ins w:id="141"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="Elapsed Time since power-up" name="TIME" units="</w:t>
              </w:r>
              <w:proofErr w:type="spellStart"/>
              <w:r w:rsidRPr="00DD3F36">
                <w:rPr>
                  <w:rFonts w:ascii="Courier New" w:hAnsi="Courier New" w:cs="Menlo"/>
                  <w:color w:val="000000" w:themeColor="text1"/>
                  <w:sz w:val="18"/>
                  <w:szCs w:val="18"/>
                </w:rPr>
                <w:t>ms</w:t>
              </w:r>
              <w:proofErr w:type="spellEnd"/>
              <w:r w:rsidRPr="00DD3F36">
                <w:rPr>
                  <w:rFonts w:ascii="Courier New" w:hAnsi="Courier New" w:cs="Menlo"/>
                  <w:color w:val="000000" w:themeColor="text1"/>
                  <w:sz w:val="18"/>
                  <w:szCs w:val="18"/>
                </w:rPr>
                <w:t>"/&gt;</w:t>
              </w:r>
            </w:ins>
          </w:p>
          <w:p w14:paraId="5B63592D"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42" w:author="Janine Aquino" w:date="2023-07-24T15:05:00Z"/>
                <w:rFonts w:ascii="Courier New" w:hAnsi="Courier New" w:cs="Menlo"/>
                <w:color w:val="000000" w:themeColor="text1"/>
                <w:sz w:val="18"/>
                <w:szCs w:val="18"/>
              </w:rPr>
            </w:pPr>
            <w:ins w:id="143"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="Minimum AC Voltage, RMS Phase A" name="VRMSMINA" units="V"/&gt;</w:t>
              </w:r>
            </w:ins>
          </w:p>
          <w:p w14:paraId="0D61047E"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44" w:author="Janine Aquino" w:date="2023-07-24T15:05:00Z"/>
                <w:rFonts w:ascii="Courier New" w:hAnsi="Courier New" w:cs="Menlo"/>
                <w:color w:val="000000" w:themeColor="text1"/>
                <w:sz w:val="18"/>
                <w:szCs w:val="18"/>
              </w:rPr>
            </w:pPr>
            <w:ins w:id="145"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="Maximum AC Voltage, RMS Phase A" name="VRMSMAXA" units="V"/&gt;</w:t>
              </w:r>
            </w:ins>
          </w:p>
          <w:p w14:paraId="5DF613E3"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46" w:author="Janine Aquino" w:date="2023-07-24T15:05:00Z"/>
                <w:rFonts w:ascii="Courier New" w:hAnsi="Courier New" w:cs="Menlo"/>
                <w:color w:val="000000" w:themeColor="text1"/>
                <w:sz w:val="18"/>
                <w:szCs w:val="18"/>
              </w:rPr>
            </w:pPr>
            <w:ins w:id="147"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="Minimum AC Voltage, RMS Phase B" name="VRMSMINB" units="V"/&gt;</w:t>
              </w:r>
            </w:ins>
          </w:p>
          <w:p w14:paraId="4465DB8F"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48" w:author="Janine Aquino" w:date="2023-07-24T15:05:00Z"/>
                <w:rFonts w:ascii="Courier New" w:hAnsi="Courier New" w:cs="Menlo"/>
                <w:color w:val="000000" w:themeColor="text1"/>
                <w:sz w:val="18"/>
                <w:szCs w:val="18"/>
              </w:rPr>
            </w:pPr>
            <w:ins w:id="149"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="Maximum AC Voltage, RMS Phase B" name="VRMSMAXB" units="V"/&gt;</w:t>
              </w:r>
            </w:ins>
          </w:p>
          <w:p w14:paraId="12A4CC9A"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50" w:author="Janine Aquino" w:date="2023-07-24T15:05:00Z"/>
                <w:rFonts w:ascii="Courier New" w:hAnsi="Courier New" w:cs="Menlo"/>
                <w:color w:val="000000" w:themeColor="text1"/>
                <w:sz w:val="18"/>
                <w:szCs w:val="18"/>
              </w:rPr>
            </w:pPr>
            <w:ins w:id="151"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="Minimum AC Voltage, RMS Phase C" name="VRMSMINC" units="V"/&gt;</w:t>
              </w:r>
            </w:ins>
          </w:p>
          <w:p w14:paraId="5749E6A4"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52" w:author="Janine Aquino" w:date="2023-07-24T15:05:00Z"/>
                <w:rFonts w:ascii="Courier New" w:hAnsi="Courier New" w:cs="Menlo"/>
                <w:color w:val="000000" w:themeColor="text1"/>
                <w:sz w:val="18"/>
                <w:szCs w:val="18"/>
              </w:rPr>
            </w:pPr>
            <w:ins w:id="153"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="Maximum AC Voltage, RMS Phase C" name="VRMSMAXC" units="V"/&gt;</w:t>
              </w:r>
            </w:ins>
          </w:p>
          <w:p w14:paraId="49221258"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54" w:author="Janine Aquino" w:date="2023-07-24T15:05:00Z"/>
                <w:rFonts w:ascii="Courier New" w:hAnsi="Courier New" w:cs="Menlo"/>
                <w:color w:val="000000" w:themeColor="text1"/>
                <w:sz w:val="18"/>
                <w:szCs w:val="18"/>
              </w:rPr>
            </w:pPr>
            <w:ins w:id="155"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="Maximum AC Power Frequency" name="FREQMAX" units="Hz"/&gt;</w:t>
              </w:r>
            </w:ins>
          </w:p>
          <w:p w14:paraId="3B26A1F8"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56" w:author="Janine Aquino" w:date="2023-07-24T15:05:00Z"/>
                <w:rFonts w:ascii="Courier New" w:hAnsi="Courier New" w:cs="Menlo"/>
                <w:color w:val="000000" w:themeColor="text1"/>
                <w:sz w:val="18"/>
                <w:szCs w:val="18"/>
              </w:rPr>
            </w:pPr>
            <w:ins w:id="157"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="Minimum AC Power Frequency" name="FREQMIN" units="Hz"/&gt;</w:t>
              </w:r>
            </w:ins>
          </w:p>
          <w:p w14:paraId="5420856D"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58" w:author="Janine Aquino" w:date="2023-07-24T15:05:00Z"/>
                <w:rFonts w:ascii="Courier New" w:hAnsi="Courier New" w:cs="Menlo"/>
                <w:color w:val="000000" w:themeColor="text1"/>
                <w:sz w:val="18"/>
                <w:szCs w:val="18"/>
              </w:rPr>
            </w:pPr>
            <w:ins w:id="159"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="Minimum AC Voltage, Peak Phase A" name="VPKMINA" units="V"/&gt;</w:t>
              </w:r>
            </w:ins>
          </w:p>
          <w:p w14:paraId="7EAB9ABC"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60" w:author="Janine Aquino" w:date="2023-07-24T15:05:00Z"/>
                <w:rFonts w:ascii="Courier New" w:hAnsi="Courier New" w:cs="Menlo"/>
                <w:color w:val="000000" w:themeColor="text1"/>
                <w:sz w:val="18"/>
                <w:szCs w:val="18"/>
              </w:rPr>
            </w:pPr>
            <w:ins w:id="161"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="Maximum AC Voltage, Peak Phase A" name="VPKMAXA" units="V"/&gt;</w:t>
              </w:r>
            </w:ins>
          </w:p>
          <w:p w14:paraId="185C0CF8"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62" w:author="Janine Aquino" w:date="2023-07-24T15:05:00Z"/>
                <w:rFonts w:ascii="Courier New" w:hAnsi="Courier New" w:cs="Menlo"/>
                <w:color w:val="000000" w:themeColor="text1"/>
                <w:sz w:val="18"/>
                <w:szCs w:val="18"/>
              </w:rPr>
            </w:pPr>
            <w:ins w:id="163"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="Minimum AC Voltage, Peak Phase B" name="VPKMINB" units="V"/&gt;</w:t>
              </w:r>
            </w:ins>
          </w:p>
          <w:p w14:paraId="1E6A4483"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64" w:author="Janine Aquino" w:date="2023-07-24T15:05:00Z"/>
                <w:rFonts w:ascii="Courier New" w:hAnsi="Courier New" w:cs="Menlo"/>
                <w:color w:val="000000" w:themeColor="text1"/>
                <w:sz w:val="18"/>
                <w:szCs w:val="18"/>
              </w:rPr>
            </w:pPr>
            <w:ins w:id="165"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="Maximum AC Voltage, Peak Phase B" name="VPKMAXB" units="V"/&gt;</w:t>
              </w:r>
            </w:ins>
          </w:p>
          <w:p w14:paraId="6DD314D4"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66" w:author="Janine Aquino" w:date="2023-07-24T15:05:00Z"/>
                <w:rFonts w:ascii="Courier New" w:hAnsi="Courier New" w:cs="Menlo"/>
                <w:color w:val="000000" w:themeColor="text1"/>
                <w:sz w:val="18"/>
                <w:szCs w:val="18"/>
              </w:rPr>
            </w:pPr>
            <w:ins w:id="167"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="Minimum AC Voltage, Peak Phase C" name="VPKMINC" units="V"/&gt;</w:t>
              </w:r>
            </w:ins>
          </w:p>
          <w:p w14:paraId="55D2EE8B"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68" w:author="Janine Aquino" w:date="2023-07-24T15:05:00Z"/>
                <w:rFonts w:ascii="Courier New" w:hAnsi="Courier New" w:cs="Menlo"/>
                <w:color w:val="000000" w:themeColor="text1"/>
                <w:sz w:val="18"/>
                <w:szCs w:val="18"/>
              </w:rPr>
            </w:pPr>
            <w:ins w:id="169"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="Maximum AC Voltage, Peak Phase C" name="VPKMAXC" units="V"/&gt;</w:t>
              </w:r>
            </w:ins>
          </w:p>
          <w:p w14:paraId="18162922"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70" w:author="Janine Aquino" w:date="2023-07-24T15:05:00Z"/>
                <w:rFonts w:ascii="Courier New" w:hAnsi="Courier New" w:cs="Menlo"/>
                <w:color w:val="000000" w:themeColor="text1"/>
                <w:sz w:val="18"/>
                <w:szCs w:val="18"/>
              </w:rPr>
            </w:pPr>
            <w:ins w:id="171"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="Minimum AC Voltage, DC Component Phase A" name="VDCMINA" units="V"/&gt;</w:t>
              </w:r>
            </w:ins>
          </w:p>
          <w:p w14:paraId="2534C0A4"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72" w:author="Janine Aquino" w:date="2023-07-24T15:05:00Z"/>
                <w:rFonts w:ascii="Courier New" w:hAnsi="Courier New" w:cs="Menlo"/>
                <w:color w:val="000000" w:themeColor="text1"/>
                <w:sz w:val="18"/>
                <w:szCs w:val="18"/>
              </w:rPr>
            </w:pPr>
            <w:ins w:id="173"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="Maximum AC Voltage, DC Component Phase A" name="VDCMAXA" units="V"/&gt;</w:t>
              </w:r>
            </w:ins>
          </w:p>
          <w:p w14:paraId="73CF0B66"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74" w:author="Janine Aquino" w:date="2023-07-24T15:05:00Z"/>
                <w:rFonts w:ascii="Courier New" w:hAnsi="Courier New" w:cs="Menlo"/>
                <w:color w:val="000000" w:themeColor="text1"/>
                <w:sz w:val="18"/>
                <w:szCs w:val="18"/>
              </w:rPr>
            </w:pPr>
            <w:ins w:id="175"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="Maximum AC Voltage, DC Component Phase B" name="VDCMAXB" units="V"/&gt;</w:t>
              </w:r>
            </w:ins>
          </w:p>
          <w:p w14:paraId="68F52E41"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76" w:author="Janine Aquino" w:date="2023-07-24T15:05:00Z"/>
                <w:rFonts w:ascii="Courier New" w:hAnsi="Courier New" w:cs="Menlo"/>
                <w:color w:val="000000" w:themeColor="text1"/>
                <w:sz w:val="18"/>
                <w:szCs w:val="18"/>
              </w:rPr>
            </w:pPr>
            <w:ins w:id="177"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="Minimum AC Voltage, DC Component Phase B" name="VDCMINB" units="V"/&gt;</w:t>
              </w:r>
            </w:ins>
          </w:p>
          <w:p w14:paraId="20FC6A87"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78" w:author="Janine Aquino" w:date="2023-07-24T15:05:00Z"/>
                <w:rFonts w:ascii="Courier New" w:hAnsi="Courier New" w:cs="Menlo"/>
                <w:color w:val="000000" w:themeColor="text1"/>
                <w:sz w:val="18"/>
                <w:szCs w:val="18"/>
              </w:rPr>
            </w:pPr>
            <w:ins w:id="179"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="Minimum AC Voltage, DC Component Phase C" name="VDCMINC" units="V"/&gt;</w:t>
              </w:r>
            </w:ins>
          </w:p>
          <w:p w14:paraId="0E8F7AA3"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80" w:author="Janine Aquino" w:date="2023-07-24T15:05:00Z"/>
                <w:rFonts w:ascii="Courier New" w:hAnsi="Courier New" w:cs="Menlo"/>
                <w:color w:val="000000" w:themeColor="text1"/>
                <w:sz w:val="18"/>
                <w:szCs w:val="18"/>
              </w:rPr>
            </w:pPr>
            <w:ins w:id="181"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="Maximum AC Voltage, DC Component Phase C" name="VDCMAXC" units="V"/&gt;</w:t>
              </w:r>
            </w:ins>
          </w:p>
          <w:p w14:paraId="31607E88"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82" w:author="Janine Aquino" w:date="2023-07-24T15:05:00Z"/>
                <w:rFonts w:ascii="Courier New" w:hAnsi="Courier New" w:cs="Menlo"/>
                <w:color w:val="000000" w:themeColor="text1"/>
                <w:sz w:val="18"/>
                <w:szCs w:val="18"/>
              </w:rPr>
            </w:pPr>
            <w:ins w:id="183"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="Minimum AC Voltage THD Phase A" name="THDMINA" units="%"/&gt;</w:t>
              </w:r>
            </w:ins>
          </w:p>
          <w:p w14:paraId="5DE2ED8A"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84" w:author="Janine Aquino" w:date="2023-07-24T15:05:00Z"/>
                <w:rFonts w:ascii="Courier New" w:hAnsi="Courier New" w:cs="Menlo"/>
                <w:color w:val="000000" w:themeColor="text1"/>
                <w:sz w:val="18"/>
                <w:szCs w:val="18"/>
              </w:rPr>
            </w:pPr>
            <w:ins w:id="185"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="Maximum AC Voltage THD Phase A" name="THDMAXA" units="%"/&gt;</w:t>
              </w:r>
            </w:ins>
          </w:p>
          <w:p w14:paraId="65BFA192"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86" w:author="Janine Aquino" w:date="2023-07-24T15:05:00Z"/>
                <w:rFonts w:ascii="Courier New" w:hAnsi="Courier New" w:cs="Menlo"/>
                <w:color w:val="000000" w:themeColor="text1"/>
                <w:sz w:val="18"/>
                <w:szCs w:val="18"/>
              </w:rPr>
            </w:pPr>
            <w:ins w:id="187"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="Maximum AC Voltage THD Phase B" name="THDMAXB" units="%"/&gt;</w:t>
              </w:r>
            </w:ins>
          </w:p>
          <w:p w14:paraId="03A64119"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88" w:author="Janine Aquino" w:date="2023-07-24T15:05:00Z"/>
                <w:rFonts w:ascii="Courier New" w:hAnsi="Courier New" w:cs="Menlo"/>
                <w:color w:val="000000" w:themeColor="text1"/>
                <w:sz w:val="18"/>
                <w:szCs w:val="18"/>
              </w:rPr>
            </w:pPr>
            <w:ins w:id="189"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="Minimum AC Voltage THD Phase B" name="THDMINB" units="%"/&gt;</w:t>
              </w:r>
            </w:ins>
          </w:p>
          <w:p w14:paraId="1C1C1481" w14:textId="77777777" w:rsidR="00DD3F36" w:rsidRPr="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190" w:author="Janine Aquino" w:date="2023-07-24T15:05:00Z"/>
                <w:rFonts w:ascii="Courier New" w:hAnsi="Courier New" w:cs="Menlo"/>
                <w:color w:val="000000" w:themeColor="text1"/>
                <w:sz w:val="18"/>
                <w:szCs w:val="18"/>
              </w:rPr>
            </w:pPr>
            <w:ins w:id="191"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="Minimum AC Voltage THD Phase C" name="THDMINC" units="%"/&gt;</w:t>
              </w:r>
            </w:ins>
          </w:p>
          <w:p w14:paraId="5DDD1093" w14:textId="7C4B6A15" w:rsidR="00605E43" w:rsidRPr="00BD2CC6" w:rsidDel="00DD3F36" w:rsidRDefault="00DD3F36" w:rsidP="00DD3F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192" w:author="Janine Aquino" w:date="2023-07-24T15:05:00Z"/>
                <w:rFonts w:ascii="Courier New" w:hAnsi="Courier New" w:cs="Menlo"/>
                <w:color w:val="000000" w:themeColor="text1"/>
                <w:sz w:val="18"/>
                <w:szCs w:val="18"/>
              </w:rPr>
            </w:pPr>
            <w:ins w:id="193" w:author="Janine Aquino" w:date="2023-07-24T15:05:00Z">
              <w:r w:rsidRPr="00DD3F36">
                <w:rPr>
                  <w:rFonts w:ascii="Courier New" w:hAnsi="Courier New" w:cs="Menlo"/>
                  <w:color w:val="000000" w:themeColor="text1"/>
                  <w:sz w:val="18"/>
                  <w:szCs w:val="18"/>
                </w:rPr>
                <w:t xml:space="preserve">            &lt;variable </w:t>
              </w:r>
              <w:proofErr w:type="spellStart"/>
              <w:r w:rsidRPr="00DD3F36">
                <w:rPr>
                  <w:rFonts w:ascii="Courier New" w:hAnsi="Courier New" w:cs="Menlo"/>
                  <w:color w:val="000000" w:themeColor="text1"/>
                  <w:sz w:val="18"/>
                  <w:szCs w:val="18"/>
                </w:rPr>
                <w:t>longname</w:t>
              </w:r>
              <w:proofErr w:type="spellEnd"/>
              <w:r w:rsidRPr="00DD3F36">
                <w:rPr>
                  <w:rFonts w:ascii="Courier New" w:hAnsi="Courier New" w:cs="Menlo"/>
                  <w:color w:val="000000" w:themeColor="text1"/>
                  <w:sz w:val="18"/>
                  <w:szCs w:val="18"/>
                </w:rPr>
                <w:t>="Maximum AC Voltage THD Phase C" name="THDMAXC" units="%"/&gt;</w:t>
              </w:r>
            </w:ins>
            <w:del w:id="194" w:author="Janine Aquino" w:date="2023-07-24T15:05:00Z">
              <w:r w:rsidR="00605E43" w:rsidRPr="00BD2CC6" w:rsidDel="00DD3F36">
                <w:rPr>
                  <w:rFonts w:ascii="Courier New" w:hAnsi="Courier New" w:cs="Menlo"/>
                  <w:color w:val="000000" w:themeColor="text1"/>
                  <w:sz w:val="18"/>
                  <w:szCs w:val="18"/>
                </w:rPr>
                <w:delText>%f,%f,%f,%f,%f,%f,%f,%f,%f,%f,%f,%f,%f,%f,%f,%f,%f,%f,%f,%f,%f,%f,%f,%f,%f,%f,%f,%f"&gt;</w:delText>
              </w:r>
            </w:del>
          </w:p>
          <w:p w14:paraId="04D1C002" w14:textId="74367B27"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195" w:author="Janine Aquino" w:date="2023-07-24T15:05:00Z"/>
                <w:rFonts w:ascii="Courier New" w:hAnsi="Courier New" w:cs="Menlo"/>
                <w:color w:val="000000" w:themeColor="text1"/>
                <w:sz w:val="18"/>
                <w:szCs w:val="18"/>
              </w:rPr>
            </w:pPr>
            <w:del w:id="196" w:author="Janine Aquino" w:date="2023-07-24T15:05:00Z">
              <w:r w:rsidRPr="00BD2CC6" w:rsidDel="00DD3F36">
                <w:rPr>
                  <w:rFonts w:ascii="Courier New" w:hAnsi="Courier New" w:cs="Menlo"/>
                  <w:color w:val="000000" w:themeColor="text1"/>
                  <w:sz w:val="18"/>
                  <w:szCs w:val="18"/>
                </w:rPr>
                <w:delText xml:space="preserve">     &lt;variable longname="Maximum AC Power Frequency" name="FREQMAX" units="Hz"/&gt;</w:delText>
              </w:r>
            </w:del>
          </w:p>
          <w:p w14:paraId="7DBFAFB7" w14:textId="798AB9FA"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197" w:author="Janine Aquino" w:date="2023-07-24T15:05:00Z"/>
                <w:rFonts w:ascii="Courier New" w:hAnsi="Courier New" w:cs="Menlo"/>
                <w:color w:val="000000" w:themeColor="text1"/>
                <w:sz w:val="18"/>
                <w:szCs w:val="18"/>
              </w:rPr>
            </w:pPr>
            <w:del w:id="198" w:author="Janine Aquino" w:date="2023-07-24T15:05:00Z">
              <w:r w:rsidRPr="00BD2CC6" w:rsidDel="00DD3F36">
                <w:rPr>
                  <w:rFonts w:ascii="Courier New" w:hAnsi="Courier New" w:cs="Menlo"/>
                  <w:color w:val="000000" w:themeColor="text1"/>
                  <w:sz w:val="18"/>
                  <w:szCs w:val="18"/>
                </w:rPr>
                <w:delText xml:space="preserve">     &lt;variable longname="Minimum AC Power Frequency" name="FREQMIN" units="Hz"/&gt;</w:delText>
              </w:r>
            </w:del>
          </w:p>
          <w:p w14:paraId="3DC4F904" w14:textId="58E95B5F"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199" w:author="Janine Aquino" w:date="2023-07-24T15:05:00Z"/>
                <w:rFonts w:ascii="Courier New" w:hAnsi="Courier New" w:cs="Menlo"/>
                <w:color w:val="000000" w:themeColor="text1"/>
                <w:sz w:val="18"/>
                <w:szCs w:val="18"/>
              </w:rPr>
            </w:pPr>
            <w:del w:id="200" w:author="Janine Aquino" w:date="2023-07-24T15:05:00Z">
              <w:r w:rsidRPr="00BD2CC6" w:rsidDel="00DD3F36">
                <w:rPr>
                  <w:rFonts w:ascii="Courier New" w:hAnsi="Courier New" w:cs="Menlo"/>
                  <w:color w:val="000000" w:themeColor="text1"/>
                  <w:sz w:val="18"/>
                  <w:szCs w:val="18"/>
                </w:rPr>
                <w:delText xml:space="preserve">     &lt;variable longname="Maximum AC Voltage, RMS Phase A" name="VRMSMAXA" units="V"/&gt;</w:delText>
              </w:r>
            </w:del>
          </w:p>
          <w:p w14:paraId="4891D9E8" w14:textId="78573FF0"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01" w:author="Janine Aquino" w:date="2023-07-24T15:05:00Z"/>
                <w:rFonts w:ascii="Courier New" w:hAnsi="Courier New" w:cs="Menlo"/>
                <w:color w:val="000000" w:themeColor="text1"/>
                <w:sz w:val="18"/>
                <w:szCs w:val="18"/>
              </w:rPr>
            </w:pPr>
            <w:del w:id="202" w:author="Janine Aquino" w:date="2023-07-24T15:05:00Z">
              <w:r w:rsidRPr="00BD2CC6" w:rsidDel="00DD3F36">
                <w:rPr>
                  <w:rFonts w:ascii="Courier New" w:hAnsi="Courier New" w:cs="Menlo"/>
                  <w:color w:val="000000" w:themeColor="text1"/>
                  <w:sz w:val="18"/>
                  <w:szCs w:val="18"/>
                </w:rPr>
                <w:delText xml:space="preserve">     &lt;variable longname="Maximum AC Voltage, RMS Phase B" name="VRMSMAXB" units="V"/&gt;</w:delText>
              </w:r>
            </w:del>
          </w:p>
          <w:p w14:paraId="1E616FC0" w14:textId="26E967A2"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03" w:author="Janine Aquino" w:date="2023-07-24T15:05:00Z"/>
                <w:rFonts w:ascii="Courier New" w:hAnsi="Courier New" w:cs="Menlo"/>
                <w:color w:val="000000" w:themeColor="text1"/>
                <w:sz w:val="18"/>
                <w:szCs w:val="18"/>
              </w:rPr>
            </w:pPr>
            <w:del w:id="204" w:author="Janine Aquino" w:date="2023-07-24T15:05:00Z">
              <w:r w:rsidRPr="00BD2CC6" w:rsidDel="00DD3F36">
                <w:rPr>
                  <w:rFonts w:ascii="Courier New" w:hAnsi="Courier New" w:cs="Menlo"/>
                  <w:color w:val="000000" w:themeColor="text1"/>
                  <w:sz w:val="18"/>
                  <w:szCs w:val="18"/>
                </w:rPr>
                <w:delText xml:space="preserve">     &lt;variable longname="Maximum AC Voltage, RMS Phase C" name="VRMSMAXC" units="V"/&gt;</w:delText>
              </w:r>
            </w:del>
          </w:p>
          <w:p w14:paraId="1B08E3C1" w14:textId="4B4F3391"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05" w:author="Janine Aquino" w:date="2023-07-24T15:05:00Z"/>
                <w:rFonts w:ascii="Courier New" w:hAnsi="Courier New" w:cs="Menlo"/>
                <w:color w:val="000000" w:themeColor="text1"/>
                <w:sz w:val="18"/>
                <w:szCs w:val="18"/>
              </w:rPr>
            </w:pPr>
            <w:del w:id="206" w:author="Janine Aquino" w:date="2023-07-24T15:05:00Z">
              <w:r w:rsidRPr="00BD2CC6" w:rsidDel="00DD3F36">
                <w:rPr>
                  <w:rFonts w:ascii="Courier New" w:hAnsi="Courier New" w:cs="Menlo"/>
                  <w:color w:val="000000" w:themeColor="text1"/>
                  <w:sz w:val="18"/>
                  <w:szCs w:val="18"/>
                </w:rPr>
                <w:delText xml:space="preserve">     &lt;variable longname="Minimum AC Voltage, RMS Phase A" name="VRMSMINA" units="V"/&gt;</w:delText>
              </w:r>
            </w:del>
          </w:p>
          <w:p w14:paraId="3F163622" w14:textId="416152E6"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07" w:author="Janine Aquino" w:date="2023-07-24T15:05:00Z"/>
                <w:rFonts w:ascii="Courier New" w:hAnsi="Courier New" w:cs="Menlo"/>
                <w:color w:val="000000" w:themeColor="text1"/>
                <w:sz w:val="18"/>
                <w:szCs w:val="18"/>
              </w:rPr>
            </w:pPr>
            <w:del w:id="208" w:author="Janine Aquino" w:date="2023-07-24T15:05:00Z">
              <w:r w:rsidRPr="00BD2CC6" w:rsidDel="00DD3F36">
                <w:rPr>
                  <w:rFonts w:ascii="Courier New" w:hAnsi="Courier New" w:cs="Menlo"/>
                  <w:color w:val="000000" w:themeColor="text1"/>
                  <w:sz w:val="18"/>
                  <w:szCs w:val="18"/>
                </w:rPr>
                <w:delText xml:space="preserve">     &lt;variable longname="Minimum AC Voltage, RMS Phase B" name="VRMSMINB" units="V"/&gt;</w:delText>
              </w:r>
            </w:del>
          </w:p>
          <w:p w14:paraId="52279A15" w14:textId="5DEF873E"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09" w:author="Janine Aquino" w:date="2023-07-24T15:05:00Z"/>
                <w:rFonts w:ascii="Courier New" w:hAnsi="Courier New" w:cs="Menlo"/>
                <w:color w:val="000000" w:themeColor="text1"/>
                <w:sz w:val="18"/>
                <w:szCs w:val="18"/>
              </w:rPr>
            </w:pPr>
            <w:del w:id="210" w:author="Janine Aquino" w:date="2023-07-24T15:05:00Z">
              <w:r w:rsidRPr="00BD2CC6" w:rsidDel="00DD3F36">
                <w:rPr>
                  <w:rFonts w:ascii="Courier New" w:hAnsi="Courier New" w:cs="Menlo"/>
                  <w:color w:val="000000" w:themeColor="text1"/>
                  <w:sz w:val="18"/>
                  <w:szCs w:val="18"/>
                </w:rPr>
                <w:delText xml:space="preserve">     &lt;variable longname="Minimum AC Voltage, RMS Phase C" name="VRMSMINC" units="V"/&gt;</w:delText>
              </w:r>
            </w:del>
          </w:p>
          <w:p w14:paraId="544EE867" w14:textId="274D1216"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11" w:author="Janine Aquino" w:date="2023-07-24T15:05:00Z"/>
                <w:rFonts w:ascii="Courier New" w:hAnsi="Courier New" w:cs="Menlo"/>
                <w:color w:val="000000" w:themeColor="text1"/>
                <w:sz w:val="18"/>
                <w:szCs w:val="18"/>
              </w:rPr>
            </w:pPr>
            <w:del w:id="212" w:author="Janine Aquino" w:date="2023-07-24T15:05:00Z">
              <w:r w:rsidRPr="00BD2CC6" w:rsidDel="00DD3F36">
                <w:rPr>
                  <w:rFonts w:ascii="Courier New" w:hAnsi="Courier New" w:cs="Menlo"/>
                  <w:color w:val="000000" w:themeColor="text1"/>
                  <w:sz w:val="18"/>
                  <w:szCs w:val="18"/>
                </w:rPr>
                <w:delText xml:space="preserve">     &lt;variable longname="Maximum AC Voltage, Peak Phase A" name="VPKMAXA" units="V"/&gt;</w:delText>
              </w:r>
            </w:del>
          </w:p>
          <w:p w14:paraId="3CDFFF84" w14:textId="03E8407B" w:rsidR="00605E43" w:rsidRPr="00BD2CC6" w:rsidDel="00DD3F36" w:rsidRDefault="00605E43" w:rsidP="00605E43">
            <w:pPr>
              <w:rPr>
                <w:del w:id="213" w:author="Janine Aquino" w:date="2023-07-24T15:05:00Z"/>
                <w:rFonts w:ascii="Courier New" w:hAnsi="Courier New" w:cs="Menlo"/>
                <w:color w:val="000000" w:themeColor="text1"/>
                <w:sz w:val="18"/>
                <w:szCs w:val="18"/>
              </w:rPr>
            </w:pPr>
            <w:del w:id="214" w:author="Janine Aquino" w:date="2023-07-24T15:05:00Z">
              <w:r w:rsidRPr="00BD2CC6" w:rsidDel="00DD3F36">
                <w:rPr>
                  <w:rFonts w:ascii="Courier New" w:hAnsi="Courier New" w:cs="Menlo"/>
                  <w:color w:val="000000" w:themeColor="text1"/>
                  <w:sz w:val="18"/>
                  <w:szCs w:val="18"/>
                </w:rPr>
                <w:delText xml:space="preserve">     &lt;variable longname="Maximum AC Voltage, Peak Phase B" name="VPKMAXB" units="V"/&gt;</w:delText>
              </w:r>
            </w:del>
          </w:p>
          <w:p w14:paraId="1E6C1DCD" w14:textId="5AE94902" w:rsidR="00605E43" w:rsidRPr="00BD2CC6" w:rsidDel="00DD3F36" w:rsidRDefault="00605E43" w:rsidP="00605E43">
            <w:pPr>
              <w:rPr>
                <w:del w:id="215" w:author="Janine Aquino" w:date="2023-07-24T15:05:00Z"/>
                <w:rFonts w:ascii="Courier New" w:hAnsi="Courier New" w:cs="Menlo"/>
                <w:color w:val="000000" w:themeColor="text1"/>
                <w:sz w:val="18"/>
                <w:szCs w:val="18"/>
              </w:rPr>
            </w:pPr>
            <w:del w:id="216" w:author="Janine Aquino" w:date="2023-07-24T15:05:00Z">
              <w:r w:rsidRPr="00BD2CC6" w:rsidDel="00DD3F36">
                <w:rPr>
                  <w:rFonts w:ascii="Courier New" w:hAnsi="Courier New" w:cs="Menlo"/>
                  <w:color w:val="000000" w:themeColor="text1"/>
                  <w:sz w:val="18"/>
                  <w:szCs w:val="18"/>
                </w:rPr>
                <w:delText xml:space="preserve">     &lt;variable longname="Maximum AC Voltage, Peak Phase C" name="VPKMAXC" units="V"/&gt;</w:delText>
              </w:r>
            </w:del>
          </w:p>
          <w:p w14:paraId="187FD8A6" w14:textId="28E580C7"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17" w:author="Janine Aquino" w:date="2023-07-24T15:05:00Z"/>
                <w:rFonts w:ascii="Courier New" w:hAnsi="Courier New" w:cs="Menlo"/>
                <w:color w:val="000000" w:themeColor="text1"/>
                <w:sz w:val="18"/>
                <w:szCs w:val="18"/>
              </w:rPr>
            </w:pPr>
            <w:del w:id="218" w:author="Janine Aquino" w:date="2023-07-24T15:05:00Z">
              <w:r w:rsidRPr="00BD2CC6" w:rsidDel="00DD3F36">
                <w:rPr>
                  <w:rFonts w:ascii="Courier New" w:hAnsi="Courier New" w:cs="Courier New"/>
                  <w:color w:val="000000" w:themeColor="text1"/>
                  <w:sz w:val="18"/>
                  <w:szCs w:val="18"/>
                </w:rPr>
                <w:delText xml:space="preserve">     </w:delText>
              </w:r>
              <w:r w:rsidRPr="00BD2CC6" w:rsidDel="00DD3F36">
                <w:rPr>
                  <w:rFonts w:ascii="Courier New" w:hAnsi="Courier New" w:cs="Menlo"/>
                  <w:color w:val="000000" w:themeColor="text1"/>
                  <w:sz w:val="18"/>
                  <w:szCs w:val="18"/>
                </w:rPr>
                <w:delText xml:space="preserve">&lt;variable longname="Minimum AC Voltage, Peak Phase </w:delText>
              </w:r>
              <w:r w:rsidR="00C67B14" w:rsidRPr="00BD2CC6" w:rsidDel="00DD3F36">
                <w:rPr>
                  <w:rFonts w:ascii="Courier New" w:hAnsi="Courier New" w:cs="Menlo"/>
                  <w:color w:val="000000" w:themeColor="text1"/>
                  <w:sz w:val="18"/>
                  <w:szCs w:val="18"/>
                </w:rPr>
                <w:delText>A</w:delText>
              </w:r>
              <w:r w:rsidRPr="00BD2CC6" w:rsidDel="00DD3F36">
                <w:rPr>
                  <w:rFonts w:ascii="Courier New" w:hAnsi="Courier New" w:cs="Menlo"/>
                  <w:color w:val="000000" w:themeColor="text1"/>
                  <w:sz w:val="18"/>
                  <w:szCs w:val="18"/>
                </w:rPr>
                <w:delText>" name="VPKMIN</w:delText>
              </w:r>
              <w:r w:rsidR="00C67B14" w:rsidRPr="00BD2CC6" w:rsidDel="00DD3F36">
                <w:rPr>
                  <w:rFonts w:ascii="Courier New" w:hAnsi="Courier New" w:cs="Menlo"/>
                  <w:color w:val="000000" w:themeColor="text1"/>
                  <w:sz w:val="18"/>
                  <w:szCs w:val="18"/>
                </w:rPr>
                <w:delText>A</w:delText>
              </w:r>
              <w:r w:rsidRPr="00BD2CC6" w:rsidDel="00DD3F36">
                <w:rPr>
                  <w:rFonts w:ascii="Courier New" w:hAnsi="Courier New" w:cs="Menlo"/>
                  <w:color w:val="000000" w:themeColor="text1"/>
                  <w:sz w:val="18"/>
                  <w:szCs w:val="18"/>
                </w:rPr>
                <w:delText>" units="V"/&gt;</w:delText>
              </w:r>
            </w:del>
          </w:p>
          <w:p w14:paraId="764FE353" w14:textId="2043C1F2" w:rsidR="00C67B14" w:rsidRPr="00BD2CC6" w:rsidDel="00DD3F36" w:rsidRDefault="00C67B14" w:rsidP="00C67B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19" w:author="Janine Aquino" w:date="2023-07-24T15:05:00Z"/>
                <w:rFonts w:ascii="Courier New" w:hAnsi="Courier New" w:cs="Menlo"/>
                <w:color w:val="000000" w:themeColor="text1"/>
                <w:sz w:val="18"/>
                <w:szCs w:val="18"/>
              </w:rPr>
            </w:pPr>
            <w:del w:id="220" w:author="Janine Aquino" w:date="2023-07-24T15:05:00Z">
              <w:r w:rsidRPr="00BD2CC6" w:rsidDel="00DD3F36">
                <w:rPr>
                  <w:rFonts w:ascii="Courier New" w:hAnsi="Courier New" w:cs="Courier New"/>
                  <w:color w:val="000000" w:themeColor="text1"/>
                  <w:sz w:val="18"/>
                  <w:szCs w:val="18"/>
                </w:rPr>
                <w:delText xml:space="preserve">     </w:delText>
              </w:r>
              <w:r w:rsidRPr="00BD2CC6" w:rsidDel="00DD3F36">
                <w:rPr>
                  <w:rFonts w:ascii="Courier New" w:hAnsi="Courier New" w:cs="Menlo"/>
                  <w:color w:val="000000" w:themeColor="text1"/>
                  <w:sz w:val="18"/>
                  <w:szCs w:val="18"/>
                </w:rPr>
                <w:delText>&lt;variable longname="Minimum AC Voltage, Peak Phase B" name="VPKMINB" units="V"/&gt;</w:delText>
              </w:r>
            </w:del>
          </w:p>
          <w:p w14:paraId="7A15D9F5" w14:textId="21D1543A"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21" w:author="Janine Aquino" w:date="2023-07-24T15:05:00Z"/>
                <w:rFonts w:ascii="Courier New" w:hAnsi="Courier New" w:cs="Menlo"/>
                <w:color w:val="000000" w:themeColor="text1"/>
                <w:sz w:val="18"/>
                <w:szCs w:val="18"/>
              </w:rPr>
            </w:pPr>
            <w:del w:id="222" w:author="Janine Aquino" w:date="2023-07-24T15:05:00Z">
              <w:r w:rsidRPr="00BD2CC6" w:rsidDel="00DD3F36">
                <w:rPr>
                  <w:rFonts w:ascii="Courier New" w:hAnsi="Courier New" w:cs="Courier New"/>
                  <w:color w:val="000000" w:themeColor="text1"/>
                  <w:sz w:val="18"/>
                  <w:szCs w:val="18"/>
                </w:rPr>
                <w:delText xml:space="preserve">     </w:delText>
              </w:r>
              <w:r w:rsidRPr="00BD2CC6" w:rsidDel="00DD3F36">
                <w:rPr>
                  <w:rFonts w:ascii="Courier New" w:hAnsi="Courier New" w:cs="Menlo"/>
                  <w:color w:val="000000" w:themeColor="text1"/>
                  <w:sz w:val="18"/>
                  <w:szCs w:val="18"/>
                </w:rPr>
                <w:delText>&lt;variable longname="Minimum AC Voltage, Peak Phase C" name="VPKMINC" units="V"/&gt;</w:delText>
              </w:r>
            </w:del>
          </w:p>
          <w:p w14:paraId="335772CE" w14:textId="687B4DE4"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23" w:author="Janine Aquino" w:date="2023-07-24T15:05:00Z"/>
                <w:rFonts w:ascii="Courier New" w:hAnsi="Courier New" w:cs="Menlo"/>
                <w:color w:val="000000" w:themeColor="text1"/>
                <w:sz w:val="18"/>
                <w:szCs w:val="18"/>
              </w:rPr>
            </w:pPr>
            <w:del w:id="224" w:author="Janine Aquino" w:date="2023-07-24T15:05:00Z">
              <w:r w:rsidRPr="00BD2CC6" w:rsidDel="00DD3F36">
                <w:rPr>
                  <w:rFonts w:ascii="Courier New" w:hAnsi="Courier New" w:cs="Menlo"/>
                  <w:color w:val="000000" w:themeColor="text1"/>
                  <w:sz w:val="18"/>
                  <w:szCs w:val="18"/>
                </w:rPr>
                <w:delText xml:space="preserve">     &lt;variable longname="Maximum AC Voltage, DC Component Phase A" name="VDCMAXA" units="V"/&gt;</w:delText>
              </w:r>
            </w:del>
          </w:p>
          <w:p w14:paraId="3CDC2AC5" w14:textId="1A001025"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25" w:author="Janine Aquino" w:date="2023-07-24T15:05:00Z"/>
                <w:rFonts w:ascii="Courier New" w:hAnsi="Courier New" w:cs="Menlo"/>
                <w:color w:val="000000" w:themeColor="text1"/>
                <w:sz w:val="18"/>
                <w:szCs w:val="18"/>
              </w:rPr>
            </w:pPr>
            <w:del w:id="226" w:author="Janine Aquino" w:date="2023-07-24T15:05:00Z">
              <w:r w:rsidRPr="00BD2CC6" w:rsidDel="00DD3F36">
                <w:rPr>
                  <w:rFonts w:ascii="Courier New" w:hAnsi="Courier New" w:cs="Menlo"/>
                  <w:color w:val="000000" w:themeColor="text1"/>
                  <w:sz w:val="18"/>
                  <w:szCs w:val="18"/>
                </w:rPr>
                <w:delText xml:space="preserve">    </w:delText>
              </w:r>
              <w:r w:rsidR="00C67B14" w:rsidRPr="00BD2CC6" w:rsidDel="00DD3F36">
                <w:rPr>
                  <w:rFonts w:ascii="Courier New" w:hAnsi="Courier New" w:cs="Menlo"/>
                  <w:color w:val="000000" w:themeColor="text1"/>
                  <w:sz w:val="18"/>
                  <w:szCs w:val="18"/>
                </w:rPr>
                <w:delText xml:space="preserve"> </w:delText>
              </w:r>
              <w:r w:rsidRPr="00BD2CC6" w:rsidDel="00DD3F36">
                <w:rPr>
                  <w:rFonts w:ascii="Courier New" w:hAnsi="Courier New" w:cs="Menlo"/>
                  <w:color w:val="000000" w:themeColor="text1"/>
                  <w:sz w:val="18"/>
                  <w:szCs w:val="18"/>
                </w:rPr>
                <w:delText>&lt;variable longname="Maximum AC Voltage, DC Component Phase B" name="VDCMAXB" units="V"/&gt;</w:delText>
              </w:r>
            </w:del>
          </w:p>
          <w:p w14:paraId="65618A8D" w14:textId="0FEBF07D"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27" w:author="Janine Aquino" w:date="2023-07-24T15:05:00Z"/>
                <w:rFonts w:ascii="Courier New" w:hAnsi="Courier New" w:cs="Menlo"/>
                <w:color w:val="000000" w:themeColor="text1"/>
                <w:sz w:val="18"/>
                <w:szCs w:val="18"/>
              </w:rPr>
            </w:pPr>
            <w:del w:id="228" w:author="Janine Aquino" w:date="2023-07-24T15:05:00Z">
              <w:r w:rsidRPr="00BD2CC6" w:rsidDel="00DD3F36">
                <w:rPr>
                  <w:rFonts w:ascii="Courier New" w:hAnsi="Courier New" w:cs="Menlo"/>
                  <w:color w:val="000000" w:themeColor="text1"/>
                  <w:sz w:val="18"/>
                  <w:szCs w:val="18"/>
                </w:rPr>
                <w:delText xml:space="preserve">     &lt;variable longname="Maximum AC Voltage, DC Component Phase C" name="VDCMAXC" units="V"/&gt;</w:delText>
              </w:r>
            </w:del>
          </w:p>
          <w:p w14:paraId="6A0D2BE5" w14:textId="3C67E664"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29" w:author="Janine Aquino" w:date="2023-07-24T15:05:00Z"/>
                <w:rFonts w:ascii="Courier New" w:hAnsi="Courier New" w:cs="Menlo"/>
                <w:color w:val="000000" w:themeColor="text1"/>
                <w:sz w:val="18"/>
                <w:szCs w:val="18"/>
              </w:rPr>
            </w:pPr>
            <w:del w:id="230" w:author="Janine Aquino" w:date="2023-07-24T15:05:00Z">
              <w:r w:rsidRPr="00BD2CC6" w:rsidDel="00DD3F36">
                <w:rPr>
                  <w:rFonts w:ascii="Courier New" w:hAnsi="Courier New" w:cs="Menlo"/>
                  <w:color w:val="000000" w:themeColor="text1"/>
                  <w:sz w:val="18"/>
                  <w:szCs w:val="18"/>
                </w:rPr>
                <w:delText xml:space="preserve">     &lt;variable longname="Minimum AC Voltage, DC Component Phase A" name="VDCMINA" units="V"/&gt;</w:delText>
              </w:r>
            </w:del>
          </w:p>
          <w:p w14:paraId="1659E6E1" w14:textId="5C7B754E"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31" w:author="Janine Aquino" w:date="2023-07-24T15:05:00Z"/>
                <w:rFonts w:ascii="Courier New" w:hAnsi="Courier New" w:cs="Menlo"/>
                <w:color w:val="000000" w:themeColor="text1"/>
                <w:sz w:val="18"/>
                <w:szCs w:val="18"/>
              </w:rPr>
            </w:pPr>
            <w:del w:id="232" w:author="Janine Aquino" w:date="2023-07-24T15:05:00Z">
              <w:r w:rsidRPr="00BD2CC6" w:rsidDel="00DD3F36">
                <w:rPr>
                  <w:rFonts w:ascii="Courier New" w:hAnsi="Courier New" w:cs="Menlo"/>
                  <w:color w:val="000000" w:themeColor="text1"/>
                  <w:sz w:val="18"/>
                  <w:szCs w:val="18"/>
                </w:rPr>
                <w:delText xml:space="preserve">     &lt;variable longname="Minimum AC Voltage, DC Component Phase </w:delText>
              </w:r>
              <w:r w:rsidR="00BD2CC6" w:rsidDel="00DD3F36">
                <w:rPr>
                  <w:rFonts w:ascii="Courier New" w:hAnsi="Courier New" w:cs="Menlo"/>
                  <w:color w:val="000000" w:themeColor="text1"/>
                  <w:sz w:val="18"/>
                  <w:szCs w:val="18"/>
                </w:rPr>
                <w:delText>B</w:delText>
              </w:r>
              <w:r w:rsidRPr="00BD2CC6" w:rsidDel="00DD3F36">
                <w:rPr>
                  <w:rFonts w:ascii="Courier New" w:hAnsi="Courier New" w:cs="Menlo"/>
                  <w:color w:val="000000" w:themeColor="text1"/>
                  <w:sz w:val="18"/>
                  <w:szCs w:val="18"/>
                </w:rPr>
                <w:delText>" name="VDCMINB" units="V"/&gt;</w:delText>
              </w:r>
            </w:del>
          </w:p>
          <w:p w14:paraId="11FB14CA" w14:textId="765F84D7"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33" w:author="Janine Aquino" w:date="2023-07-24T15:05:00Z"/>
                <w:rFonts w:ascii="Courier New" w:hAnsi="Courier New" w:cs="Menlo"/>
                <w:color w:val="000000" w:themeColor="text1"/>
                <w:sz w:val="18"/>
                <w:szCs w:val="18"/>
              </w:rPr>
            </w:pPr>
            <w:del w:id="234" w:author="Janine Aquino" w:date="2023-07-24T15:05:00Z">
              <w:r w:rsidRPr="00BD2CC6" w:rsidDel="00DD3F36">
                <w:rPr>
                  <w:rFonts w:ascii="Courier New" w:hAnsi="Courier New" w:cs="Menlo"/>
                  <w:color w:val="000000" w:themeColor="text1"/>
                  <w:sz w:val="18"/>
                  <w:szCs w:val="18"/>
                </w:rPr>
                <w:delText xml:space="preserve">     &lt;variable longname="Minimum AC Voltage, DC Component Phase </w:delText>
              </w:r>
              <w:r w:rsidR="00BD2CC6" w:rsidDel="00DD3F36">
                <w:rPr>
                  <w:rFonts w:ascii="Courier New" w:hAnsi="Courier New" w:cs="Menlo"/>
                  <w:color w:val="000000" w:themeColor="text1"/>
                  <w:sz w:val="18"/>
                  <w:szCs w:val="18"/>
                </w:rPr>
                <w:delText>C</w:delText>
              </w:r>
              <w:r w:rsidRPr="00BD2CC6" w:rsidDel="00DD3F36">
                <w:rPr>
                  <w:rFonts w:ascii="Courier New" w:hAnsi="Courier New" w:cs="Menlo"/>
                  <w:color w:val="000000" w:themeColor="text1"/>
                  <w:sz w:val="18"/>
                  <w:szCs w:val="18"/>
                </w:rPr>
                <w:delText>" name="VDCMINC" units="V"/&gt;</w:delText>
              </w:r>
            </w:del>
          </w:p>
          <w:p w14:paraId="6859550F" w14:textId="2AA5AF06"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35" w:author="Janine Aquino" w:date="2023-07-24T15:05:00Z"/>
                <w:rFonts w:ascii="Courier New" w:hAnsi="Courier New" w:cs="Menlo"/>
                <w:color w:val="000000" w:themeColor="text1"/>
                <w:sz w:val="18"/>
                <w:szCs w:val="18"/>
              </w:rPr>
            </w:pPr>
            <w:del w:id="236" w:author="Janine Aquino" w:date="2023-07-24T15:05:00Z">
              <w:r w:rsidRPr="00BD2CC6" w:rsidDel="00DD3F36">
                <w:rPr>
                  <w:rFonts w:ascii="Courier New" w:hAnsi="Courier New" w:cs="Menlo"/>
                  <w:color w:val="000000" w:themeColor="text1"/>
                  <w:sz w:val="18"/>
                  <w:szCs w:val="18"/>
                </w:rPr>
                <w:delText xml:space="preserve">     &lt;variable longname="Maximum AC Voltage THD Phase A" name="THDMAXA" units="%"/&gt;</w:delText>
              </w:r>
            </w:del>
          </w:p>
          <w:p w14:paraId="46210BD2" w14:textId="2A1CC774"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37" w:author="Janine Aquino" w:date="2023-07-24T15:05:00Z"/>
                <w:rFonts w:ascii="Courier New" w:hAnsi="Courier New" w:cs="Menlo"/>
                <w:color w:val="000000" w:themeColor="text1"/>
                <w:sz w:val="18"/>
                <w:szCs w:val="18"/>
              </w:rPr>
            </w:pPr>
            <w:del w:id="238" w:author="Janine Aquino" w:date="2023-07-24T15:05:00Z">
              <w:r w:rsidRPr="00BD2CC6" w:rsidDel="00DD3F36">
                <w:rPr>
                  <w:rFonts w:ascii="Courier New" w:hAnsi="Courier New" w:cs="Menlo"/>
                  <w:color w:val="000000" w:themeColor="text1"/>
                  <w:sz w:val="18"/>
                  <w:szCs w:val="18"/>
                </w:rPr>
                <w:delText xml:space="preserve">    </w:delText>
              </w:r>
              <w:r w:rsidR="00C67B14" w:rsidRPr="00BD2CC6" w:rsidDel="00DD3F36">
                <w:rPr>
                  <w:rFonts w:ascii="Courier New" w:hAnsi="Courier New" w:cs="Menlo"/>
                  <w:color w:val="000000" w:themeColor="text1"/>
                  <w:sz w:val="18"/>
                  <w:szCs w:val="18"/>
                </w:rPr>
                <w:delText xml:space="preserve"> </w:delText>
              </w:r>
              <w:r w:rsidRPr="00BD2CC6" w:rsidDel="00DD3F36">
                <w:rPr>
                  <w:rFonts w:ascii="Courier New" w:hAnsi="Courier New" w:cs="Menlo"/>
                  <w:color w:val="000000" w:themeColor="text1"/>
                  <w:sz w:val="18"/>
                  <w:szCs w:val="18"/>
                </w:rPr>
                <w:delText>&lt;variable longname="Maximum AC Voltage THD Phase B" name="THDMAXB" units="%"/&gt;</w:delText>
              </w:r>
            </w:del>
          </w:p>
          <w:p w14:paraId="7CCF5C4A" w14:textId="3A1CE0BC"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39" w:author="Janine Aquino" w:date="2023-07-24T15:05:00Z"/>
                <w:rFonts w:ascii="Courier New" w:hAnsi="Courier New" w:cs="Menlo"/>
                <w:color w:val="000000" w:themeColor="text1"/>
                <w:sz w:val="18"/>
                <w:szCs w:val="18"/>
              </w:rPr>
            </w:pPr>
            <w:del w:id="240" w:author="Janine Aquino" w:date="2023-07-24T15:05:00Z">
              <w:r w:rsidRPr="00BD2CC6" w:rsidDel="00DD3F36">
                <w:rPr>
                  <w:rFonts w:ascii="Courier New" w:hAnsi="Courier New" w:cs="Menlo"/>
                  <w:color w:val="000000" w:themeColor="text1"/>
                  <w:sz w:val="18"/>
                  <w:szCs w:val="18"/>
                </w:rPr>
                <w:delText xml:space="preserve">     &lt;variable longname="Maximum AC Voltage THD Phase C" name="THDMAXC" units="%"/&gt;</w:delText>
              </w:r>
            </w:del>
          </w:p>
          <w:p w14:paraId="3A147D64" w14:textId="0CF4418D"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41" w:author="Janine Aquino" w:date="2023-07-24T15:05:00Z"/>
                <w:rFonts w:ascii="Courier New" w:hAnsi="Courier New" w:cs="Menlo"/>
                <w:color w:val="000000" w:themeColor="text1"/>
                <w:sz w:val="18"/>
                <w:szCs w:val="18"/>
              </w:rPr>
            </w:pPr>
            <w:del w:id="242" w:author="Janine Aquino" w:date="2023-07-24T15:05:00Z">
              <w:r w:rsidRPr="00BD2CC6" w:rsidDel="00DD3F36">
                <w:rPr>
                  <w:rFonts w:ascii="Courier New" w:hAnsi="Courier New" w:cs="Menlo"/>
                  <w:color w:val="000000" w:themeColor="text1"/>
                  <w:sz w:val="18"/>
                  <w:szCs w:val="18"/>
                </w:rPr>
                <w:delText xml:space="preserve">     &lt;variable longname="Minimum AC Voltage THD Phase A" name="THDMINA" units="%"/&gt;</w:delText>
              </w:r>
            </w:del>
          </w:p>
          <w:p w14:paraId="3F1B3E91" w14:textId="7AF9DE45"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43" w:author="Janine Aquino" w:date="2023-07-24T15:05:00Z"/>
                <w:rFonts w:ascii="Courier New" w:hAnsi="Courier New" w:cs="Menlo"/>
                <w:color w:val="000000" w:themeColor="text1"/>
                <w:sz w:val="18"/>
                <w:szCs w:val="18"/>
              </w:rPr>
            </w:pPr>
            <w:del w:id="244" w:author="Janine Aquino" w:date="2023-07-24T15:05:00Z">
              <w:r w:rsidRPr="00BD2CC6" w:rsidDel="00DD3F36">
                <w:rPr>
                  <w:rFonts w:ascii="Courier New" w:hAnsi="Courier New" w:cs="Menlo"/>
                  <w:color w:val="000000" w:themeColor="text1"/>
                  <w:sz w:val="18"/>
                  <w:szCs w:val="18"/>
                </w:rPr>
                <w:delText xml:space="preserve">     &lt;variable longname="Minimum AC Voltage THD Phase B" name="THDMINB" units="%"/&gt;</w:delText>
              </w:r>
            </w:del>
          </w:p>
          <w:p w14:paraId="133C2755" w14:textId="10819983"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45" w:author="Janine Aquino" w:date="2023-07-24T15:05:00Z"/>
                <w:rFonts w:ascii="Courier New" w:hAnsi="Courier New" w:cs="Menlo"/>
                <w:color w:val="000000" w:themeColor="text1"/>
                <w:sz w:val="18"/>
                <w:szCs w:val="18"/>
              </w:rPr>
            </w:pPr>
            <w:del w:id="246" w:author="Janine Aquino" w:date="2023-07-24T15:05:00Z">
              <w:r w:rsidRPr="00BD2CC6" w:rsidDel="00DD3F36">
                <w:rPr>
                  <w:rFonts w:ascii="Courier New" w:hAnsi="Courier New" w:cs="Menlo"/>
                  <w:color w:val="000000" w:themeColor="text1"/>
                  <w:sz w:val="18"/>
                  <w:szCs w:val="18"/>
                </w:rPr>
                <w:delText xml:space="preserve">     &lt;variable longname="Minimum AC Voltage THD Phase C" name="THDMINC" units="%"/&gt;</w:delText>
              </w:r>
            </w:del>
          </w:p>
          <w:p w14:paraId="05BD9584" w14:textId="0BEECDB0"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47" w:author="Janine Aquino" w:date="2023-07-24T15:05:00Z"/>
                <w:rFonts w:ascii="Courier New" w:hAnsi="Courier New" w:cs="Menlo"/>
                <w:color w:val="000000" w:themeColor="text1"/>
                <w:sz w:val="18"/>
                <w:szCs w:val="18"/>
              </w:rPr>
            </w:pPr>
            <w:del w:id="248" w:author="Janine Aquino" w:date="2023-07-24T15:05:00Z">
              <w:r w:rsidRPr="00BD2CC6" w:rsidDel="00DD3F36">
                <w:rPr>
                  <w:rFonts w:ascii="Courier New" w:hAnsi="Courier New" w:cs="Menlo"/>
                  <w:color w:val="000000" w:themeColor="text1"/>
                  <w:sz w:val="18"/>
                  <w:szCs w:val="18"/>
                </w:rPr>
                <w:delText xml:space="preserve">     &lt;variable longname="Elapsed Time since power-up" name="TIME" units="ms"/&gt;</w:delText>
              </w:r>
            </w:del>
          </w:p>
          <w:p w14:paraId="551D8DD1" w14:textId="66BE903C" w:rsidR="00605E43" w:rsidRPr="00BD2CC6" w:rsidDel="00DD3F3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del w:id="249" w:author="Janine Aquino" w:date="2023-07-24T15:05:00Z"/>
                <w:rFonts w:ascii="Courier New" w:hAnsi="Courier New" w:cs="Menlo"/>
                <w:color w:val="000000" w:themeColor="text1"/>
                <w:sz w:val="18"/>
                <w:szCs w:val="18"/>
              </w:rPr>
            </w:pPr>
            <w:del w:id="250" w:author="Janine Aquino" w:date="2023-07-24T15:05:00Z">
              <w:r w:rsidRPr="00BD2CC6" w:rsidDel="00DD3F36">
                <w:rPr>
                  <w:rFonts w:ascii="Courier New" w:hAnsi="Courier New" w:cs="Menlo"/>
                  <w:color w:val="000000" w:themeColor="text1"/>
                  <w:sz w:val="18"/>
                  <w:szCs w:val="18"/>
                </w:rPr>
                <w:delText xml:space="preserve">     &lt;variable longname="Event Type" name="EVTYPE" units=""/&gt;</w:delText>
              </w:r>
            </w:del>
          </w:p>
          <w:p w14:paraId="69D672D9" w14:textId="32EA3AF6" w:rsidR="00605E43" w:rsidRPr="00BD2CC6" w:rsidRDefault="00605E43" w:rsidP="00605E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Menlo"/>
                <w:color w:val="000000" w:themeColor="text1"/>
                <w:sz w:val="18"/>
                <w:szCs w:val="18"/>
              </w:rPr>
            </w:pPr>
            <w:r w:rsidRPr="00BD2CC6">
              <w:rPr>
                <w:rFonts w:ascii="Courier New" w:hAnsi="Courier New" w:cs="Menlo"/>
                <w:color w:val="000000" w:themeColor="text1"/>
                <w:sz w:val="18"/>
                <w:szCs w:val="18"/>
              </w:rPr>
              <w:t xml:space="preserve">   &lt;/sample&gt;</w:t>
            </w:r>
          </w:p>
          <w:p w14:paraId="7548C0A4" w14:textId="6FE701D6" w:rsidR="00605E43" w:rsidRPr="00BD2CC6" w:rsidRDefault="00605E43" w:rsidP="00605E43">
            <w:pPr>
              <w:rPr>
                <w:rFonts w:ascii="Courier New" w:hAnsi="Courier New" w:cs="Menlo"/>
                <w:color w:val="000000" w:themeColor="text1"/>
                <w:sz w:val="18"/>
                <w:szCs w:val="18"/>
              </w:rPr>
            </w:pPr>
            <w:r w:rsidRPr="00BD2CC6">
              <w:rPr>
                <w:rFonts w:ascii="Courier New" w:hAnsi="Courier New" w:cs="Menlo"/>
                <w:color w:val="000000" w:themeColor="text1"/>
                <w:sz w:val="18"/>
                <w:szCs w:val="18"/>
              </w:rPr>
              <w:t>&lt;/sensor&gt;</w:t>
            </w:r>
          </w:p>
          <w:p w14:paraId="477F7199" w14:textId="77777777" w:rsidR="00C67B14" w:rsidRPr="00BD2CC6" w:rsidRDefault="00C67B14" w:rsidP="00605E43">
            <w:pPr>
              <w:rPr>
                <w:rFonts w:ascii="Courier New" w:hAnsi="Courier New" w:cs="Courier New"/>
                <w:color w:val="000000" w:themeColor="text1"/>
                <w:sz w:val="18"/>
                <w:szCs w:val="18"/>
              </w:rPr>
            </w:pPr>
          </w:p>
          <w:p w14:paraId="3312CBA8" w14:textId="25EF8172" w:rsidR="00BC07B2" w:rsidRPr="00BD2CC6" w:rsidRDefault="00BC07B2" w:rsidP="008925A8">
            <w:pPr>
              <w:rPr>
                <w:rFonts w:ascii="Courier New" w:hAnsi="Courier New" w:cs="Courier New"/>
                <w:color w:val="000000" w:themeColor="text1"/>
                <w:sz w:val="18"/>
                <w:szCs w:val="18"/>
              </w:rPr>
            </w:pPr>
            <w:proofErr w:type="gramStart"/>
            <w:r w:rsidRPr="00BD2CC6">
              <w:rPr>
                <w:rFonts w:ascii="Courier New" w:hAnsi="Courier New" w:cs="Courier New"/>
                <w:color w:val="000000" w:themeColor="text1"/>
                <w:sz w:val="18"/>
                <w:szCs w:val="18"/>
              </w:rPr>
              <w:t>&lt;!--</w:t>
            </w:r>
            <w:proofErr w:type="gramEnd"/>
            <w:r w:rsidRPr="00BD2CC6">
              <w:rPr>
                <w:rFonts w:ascii="Courier New" w:hAnsi="Courier New" w:cs="Courier New"/>
                <w:color w:val="000000" w:themeColor="text1"/>
                <w:sz w:val="18"/>
                <w:szCs w:val="18"/>
              </w:rPr>
              <w:t xml:space="preserve"> Under </w:t>
            </w:r>
            <w:proofErr w:type="spellStart"/>
            <w:r w:rsidRPr="00BD2CC6">
              <w:rPr>
                <w:rFonts w:ascii="Courier New" w:hAnsi="Courier New" w:cs="Courier New"/>
                <w:color w:val="000000" w:themeColor="text1"/>
                <w:sz w:val="18"/>
                <w:szCs w:val="18"/>
              </w:rPr>
              <w:t>acserver</w:t>
            </w:r>
            <w:proofErr w:type="spellEnd"/>
            <w:r w:rsidRPr="00BD2CC6">
              <w:rPr>
                <w:rFonts w:ascii="Courier New" w:hAnsi="Courier New" w:cs="Courier New"/>
                <w:color w:val="000000" w:themeColor="text1"/>
                <w:sz w:val="18"/>
                <w:szCs w:val="18"/>
              </w:rPr>
              <w:t xml:space="preserve"> DSM entry --&gt;</w:t>
            </w:r>
          </w:p>
          <w:p w14:paraId="55C1FDC6" w14:textId="61ABC730" w:rsidR="008925A8" w:rsidRPr="00BD2CC6" w:rsidRDefault="008925A8" w:rsidP="008925A8">
            <w:pPr>
              <w:rPr>
                <w:rFonts w:ascii="Courier New" w:hAnsi="Courier New" w:cs="Courier New"/>
                <w:color w:val="000000" w:themeColor="text1"/>
                <w:sz w:val="18"/>
                <w:szCs w:val="18"/>
              </w:rPr>
            </w:pPr>
            <w:r w:rsidRPr="00BD2CC6">
              <w:rPr>
                <w:rFonts w:ascii="Courier New" w:hAnsi="Courier New" w:cs="Courier New"/>
                <w:color w:val="000000" w:themeColor="text1"/>
                <w:sz w:val="18"/>
                <w:szCs w:val="18"/>
              </w:rPr>
              <w:t>&lt;sensor ID</w:t>
            </w:r>
            <w:r w:rsidR="00BC07B2" w:rsidRPr="00BD2CC6">
              <w:rPr>
                <w:rFonts w:ascii="Courier New" w:hAnsi="Courier New" w:cs="Courier New"/>
                <w:color w:val="000000" w:themeColor="text1"/>
                <w:sz w:val="18"/>
                <w:szCs w:val="18"/>
              </w:rPr>
              <w:t>REF</w:t>
            </w:r>
            <w:proofErr w:type="gramStart"/>
            <w:r w:rsidRPr="00BD2CC6">
              <w:rPr>
                <w:rFonts w:ascii="Courier New" w:hAnsi="Courier New" w:cs="Courier New"/>
                <w:color w:val="000000" w:themeColor="text1"/>
                <w:sz w:val="18"/>
                <w:szCs w:val="18"/>
              </w:rPr>
              <w:t>=”</w:t>
            </w:r>
            <w:r w:rsidR="00BC07B2" w:rsidRPr="00BD2CC6">
              <w:rPr>
                <w:rFonts w:ascii="Courier New" w:hAnsi="Courier New" w:cs="Courier New"/>
                <w:color w:val="000000" w:themeColor="text1"/>
                <w:sz w:val="18"/>
                <w:szCs w:val="18"/>
              </w:rPr>
              <w:t>iPM</w:t>
            </w:r>
            <w:proofErr w:type="gramEnd"/>
            <w:r w:rsidR="00BC07B2" w:rsidRPr="00BD2CC6">
              <w:rPr>
                <w:rFonts w:ascii="Courier New" w:hAnsi="Courier New" w:cs="Courier New"/>
                <w:color w:val="000000" w:themeColor="text1"/>
                <w:sz w:val="18"/>
                <w:szCs w:val="18"/>
              </w:rPr>
              <w:t>_1phase</w:t>
            </w:r>
            <w:r w:rsidRPr="00BD2CC6">
              <w:rPr>
                <w:rFonts w:ascii="Courier New" w:hAnsi="Courier New" w:cs="Courier New"/>
                <w:color w:val="000000" w:themeColor="text1"/>
                <w:sz w:val="18"/>
                <w:szCs w:val="18"/>
              </w:rPr>
              <w:t xml:space="preserve">” </w:t>
            </w:r>
            <w:proofErr w:type="spellStart"/>
            <w:r w:rsidR="00BC07B2" w:rsidRPr="00BD2CC6">
              <w:rPr>
                <w:rFonts w:ascii="Courier New" w:hAnsi="Courier New" w:cs="Courier New"/>
                <w:color w:val="000000" w:themeColor="text1"/>
                <w:sz w:val="18"/>
                <w:szCs w:val="18"/>
              </w:rPr>
              <w:t>devicename</w:t>
            </w:r>
            <w:proofErr w:type="spellEnd"/>
            <w:r w:rsidR="00BC07B2" w:rsidRPr="00BD2CC6">
              <w:rPr>
                <w:rFonts w:ascii="Courier New" w:hAnsi="Courier New" w:cs="Courier New"/>
                <w:color w:val="000000" w:themeColor="text1"/>
                <w:sz w:val="18"/>
                <w:szCs w:val="18"/>
              </w:rPr>
              <w:t>=”</w:t>
            </w:r>
            <w:proofErr w:type="spellStart"/>
            <w:r w:rsidR="00BC07B2" w:rsidRPr="00BD2CC6">
              <w:rPr>
                <w:rFonts w:ascii="Courier New" w:hAnsi="Courier New" w:cs="Courier New"/>
                <w:color w:val="000000" w:themeColor="text1"/>
                <w:sz w:val="18"/>
                <w:szCs w:val="18"/>
              </w:rPr>
              <w:t>usock</w:t>
            </w:r>
            <w:proofErr w:type="spellEnd"/>
            <w:r w:rsidR="00BC07B2" w:rsidRPr="00BD2CC6">
              <w:rPr>
                <w:rFonts w:ascii="Courier New" w:hAnsi="Courier New" w:cs="Courier New"/>
                <w:color w:val="000000" w:themeColor="text1"/>
                <w:sz w:val="18"/>
                <w:szCs w:val="18"/>
              </w:rPr>
              <w:t>::30101” id=”850” suffix=”_iPM1”/&gt;</w:t>
            </w:r>
          </w:p>
          <w:p w14:paraId="2C6A82CB" w14:textId="067189DC" w:rsidR="00BC07B2" w:rsidRPr="00BD2CC6" w:rsidRDefault="00BC07B2" w:rsidP="00BC07B2">
            <w:pPr>
              <w:rPr>
                <w:rFonts w:ascii="Courier New" w:hAnsi="Courier New" w:cs="Courier New"/>
                <w:color w:val="000000" w:themeColor="text1"/>
                <w:sz w:val="18"/>
                <w:szCs w:val="18"/>
              </w:rPr>
            </w:pPr>
            <w:r w:rsidRPr="00BD2CC6">
              <w:rPr>
                <w:rFonts w:ascii="Courier New" w:hAnsi="Courier New" w:cs="Courier New"/>
                <w:color w:val="000000" w:themeColor="text1"/>
                <w:sz w:val="18"/>
                <w:szCs w:val="18"/>
              </w:rPr>
              <w:t>&lt;sensor IDREF</w:t>
            </w:r>
            <w:proofErr w:type="gramStart"/>
            <w:r w:rsidRPr="00BD2CC6">
              <w:rPr>
                <w:rFonts w:ascii="Courier New" w:hAnsi="Courier New" w:cs="Courier New"/>
                <w:color w:val="000000" w:themeColor="text1"/>
                <w:sz w:val="18"/>
                <w:szCs w:val="18"/>
              </w:rPr>
              <w:t>=”iPM</w:t>
            </w:r>
            <w:proofErr w:type="gramEnd"/>
            <w:r w:rsidRPr="00BD2CC6">
              <w:rPr>
                <w:rFonts w:ascii="Courier New" w:hAnsi="Courier New" w:cs="Courier New"/>
                <w:color w:val="000000" w:themeColor="text1"/>
                <w:sz w:val="18"/>
                <w:szCs w:val="18"/>
              </w:rPr>
              <w:t xml:space="preserve">_1phase” </w:t>
            </w:r>
            <w:proofErr w:type="spellStart"/>
            <w:r w:rsidRPr="00BD2CC6">
              <w:rPr>
                <w:rFonts w:ascii="Courier New" w:hAnsi="Courier New" w:cs="Courier New"/>
                <w:color w:val="000000" w:themeColor="text1"/>
                <w:sz w:val="18"/>
                <w:szCs w:val="18"/>
              </w:rPr>
              <w:t>devicename</w:t>
            </w:r>
            <w:proofErr w:type="spellEnd"/>
            <w:r w:rsidRPr="00BD2CC6">
              <w:rPr>
                <w:rFonts w:ascii="Courier New" w:hAnsi="Courier New" w:cs="Courier New"/>
                <w:color w:val="000000" w:themeColor="text1"/>
                <w:sz w:val="18"/>
                <w:szCs w:val="18"/>
              </w:rPr>
              <w:t>=”</w:t>
            </w:r>
            <w:proofErr w:type="spellStart"/>
            <w:r w:rsidRPr="00BD2CC6">
              <w:rPr>
                <w:rFonts w:ascii="Courier New" w:hAnsi="Courier New" w:cs="Courier New"/>
                <w:color w:val="000000" w:themeColor="text1"/>
                <w:sz w:val="18"/>
                <w:szCs w:val="18"/>
              </w:rPr>
              <w:t>usock</w:t>
            </w:r>
            <w:proofErr w:type="spellEnd"/>
            <w:r w:rsidRPr="00BD2CC6">
              <w:rPr>
                <w:rFonts w:ascii="Courier New" w:hAnsi="Courier New" w:cs="Courier New"/>
                <w:color w:val="000000" w:themeColor="text1"/>
                <w:sz w:val="18"/>
                <w:szCs w:val="18"/>
              </w:rPr>
              <w:t>::30102” id=”860” suffix=”_iPM2”/&gt;</w:t>
            </w:r>
          </w:p>
          <w:p w14:paraId="698EBE18" w14:textId="61FA8835" w:rsidR="00BC07B2" w:rsidRPr="00BD2CC6" w:rsidRDefault="00BC07B2" w:rsidP="00BC07B2">
            <w:pPr>
              <w:rPr>
                <w:rFonts w:ascii="Courier New" w:hAnsi="Courier New" w:cs="Courier New"/>
                <w:color w:val="000000" w:themeColor="text1"/>
                <w:sz w:val="18"/>
                <w:szCs w:val="18"/>
              </w:rPr>
            </w:pPr>
            <w:r w:rsidRPr="00BD2CC6">
              <w:rPr>
                <w:rFonts w:ascii="Courier New" w:hAnsi="Courier New" w:cs="Courier New"/>
                <w:color w:val="000000" w:themeColor="text1"/>
                <w:sz w:val="18"/>
                <w:szCs w:val="18"/>
              </w:rPr>
              <w:t>&lt;sensor IDREF</w:t>
            </w:r>
            <w:proofErr w:type="gramStart"/>
            <w:r w:rsidRPr="00BD2CC6">
              <w:rPr>
                <w:rFonts w:ascii="Courier New" w:hAnsi="Courier New" w:cs="Courier New"/>
                <w:color w:val="000000" w:themeColor="text1"/>
                <w:sz w:val="18"/>
                <w:szCs w:val="18"/>
              </w:rPr>
              <w:t>=”iPM</w:t>
            </w:r>
            <w:proofErr w:type="gramEnd"/>
            <w:r w:rsidRPr="00BD2CC6">
              <w:rPr>
                <w:rFonts w:ascii="Courier New" w:hAnsi="Courier New" w:cs="Courier New"/>
                <w:color w:val="000000" w:themeColor="text1"/>
                <w:sz w:val="18"/>
                <w:szCs w:val="18"/>
              </w:rPr>
              <w:t xml:space="preserve">_3phase” </w:t>
            </w:r>
            <w:proofErr w:type="spellStart"/>
            <w:r w:rsidRPr="00BD2CC6">
              <w:rPr>
                <w:rFonts w:ascii="Courier New" w:hAnsi="Courier New" w:cs="Courier New"/>
                <w:color w:val="000000" w:themeColor="text1"/>
                <w:sz w:val="18"/>
                <w:szCs w:val="18"/>
              </w:rPr>
              <w:t>devicename</w:t>
            </w:r>
            <w:proofErr w:type="spellEnd"/>
            <w:r w:rsidRPr="00BD2CC6">
              <w:rPr>
                <w:rFonts w:ascii="Courier New" w:hAnsi="Courier New" w:cs="Courier New"/>
                <w:color w:val="000000" w:themeColor="text1"/>
                <w:sz w:val="18"/>
                <w:szCs w:val="18"/>
              </w:rPr>
              <w:t>=”</w:t>
            </w:r>
            <w:proofErr w:type="spellStart"/>
            <w:r w:rsidRPr="00BD2CC6">
              <w:rPr>
                <w:rFonts w:ascii="Courier New" w:hAnsi="Courier New" w:cs="Courier New"/>
                <w:color w:val="000000" w:themeColor="text1"/>
                <w:sz w:val="18"/>
                <w:szCs w:val="18"/>
              </w:rPr>
              <w:t>usock</w:t>
            </w:r>
            <w:proofErr w:type="spellEnd"/>
            <w:r w:rsidRPr="00BD2CC6">
              <w:rPr>
                <w:rFonts w:ascii="Courier New" w:hAnsi="Courier New" w:cs="Courier New"/>
                <w:color w:val="000000" w:themeColor="text1"/>
                <w:sz w:val="18"/>
                <w:szCs w:val="18"/>
              </w:rPr>
              <w:t>::30103” id=”870” suffix=”_iPM3”/&gt;</w:t>
            </w:r>
          </w:p>
          <w:p w14:paraId="22322EEB" w14:textId="55F70FF3" w:rsidR="00BC07B2" w:rsidRPr="00BD2CC6" w:rsidRDefault="00BC07B2" w:rsidP="00BC07B2">
            <w:pPr>
              <w:rPr>
                <w:rFonts w:ascii="Courier New" w:hAnsi="Courier New" w:cs="Courier New"/>
                <w:color w:val="000000" w:themeColor="text1"/>
                <w:sz w:val="18"/>
                <w:szCs w:val="18"/>
              </w:rPr>
            </w:pPr>
            <w:r w:rsidRPr="00BD2CC6">
              <w:rPr>
                <w:rFonts w:ascii="Courier New" w:hAnsi="Courier New" w:cs="Courier New"/>
                <w:color w:val="000000" w:themeColor="text1"/>
                <w:sz w:val="18"/>
                <w:szCs w:val="18"/>
              </w:rPr>
              <w:t>&lt;sensor IDREF</w:t>
            </w:r>
            <w:proofErr w:type="gramStart"/>
            <w:r w:rsidRPr="00BD2CC6">
              <w:rPr>
                <w:rFonts w:ascii="Courier New" w:hAnsi="Courier New" w:cs="Courier New"/>
                <w:color w:val="000000" w:themeColor="text1"/>
                <w:sz w:val="18"/>
                <w:szCs w:val="18"/>
              </w:rPr>
              <w:t>=”iPM</w:t>
            </w:r>
            <w:proofErr w:type="gramEnd"/>
            <w:r w:rsidRPr="00BD2CC6">
              <w:rPr>
                <w:rFonts w:ascii="Courier New" w:hAnsi="Courier New" w:cs="Courier New"/>
                <w:color w:val="000000" w:themeColor="text1"/>
                <w:sz w:val="18"/>
                <w:szCs w:val="18"/>
              </w:rPr>
              <w:t xml:space="preserve">_1phase” </w:t>
            </w:r>
            <w:proofErr w:type="spellStart"/>
            <w:r w:rsidRPr="00BD2CC6">
              <w:rPr>
                <w:rFonts w:ascii="Courier New" w:hAnsi="Courier New" w:cs="Courier New"/>
                <w:color w:val="000000" w:themeColor="text1"/>
                <w:sz w:val="18"/>
                <w:szCs w:val="18"/>
              </w:rPr>
              <w:t>devicename</w:t>
            </w:r>
            <w:proofErr w:type="spellEnd"/>
            <w:r w:rsidRPr="00BD2CC6">
              <w:rPr>
                <w:rFonts w:ascii="Courier New" w:hAnsi="Courier New" w:cs="Courier New"/>
                <w:color w:val="000000" w:themeColor="text1"/>
                <w:sz w:val="18"/>
                <w:szCs w:val="18"/>
              </w:rPr>
              <w:t>=”</w:t>
            </w:r>
            <w:proofErr w:type="spellStart"/>
            <w:r w:rsidRPr="00BD2CC6">
              <w:rPr>
                <w:rFonts w:ascii="Courier New" w:hAnsi="Courier New" w:cs="Courier New"/>
                <w:color w:val="000000" w:themeColor="text1"/>
                <w:sz w:val="18"/>
                <w:szCs w:val="18"/>
              </w:rPr>
              <w:t>usock</w:t>
            </w:r>
            <w:proofErr w:type="spellEnd"/>
            <w:r w:rsidRPr="00BD2CC6">
              <w:rPr>
                <w:rFonts w:ascii="Courier New" w:hAnsi="Courier New" w:cs="Courier New"/>
                <w:color w:val="000000" w:themeColor="text1"/>
                <w:sz w:val="18"/>
                <w:szCs w:val="18"/>
              </w:rPr>
              <w:t>::30104” id=”880” suffix=”_iPM4”/&gt;</w:t>
            </w:r>
          </w:p>
          <w:p w14:paraId="1BEBB0CA" w14:textId="77777777" w:rsidR="008925A8" w:rsidRPr="00BD2CC6" w:rsidRDefault="008925A8" w:rsidP="008925A8">
            <w:pPr>
              <w:rPr>
                <w:rFonts w:ascii="Courier New" w:hAnsi="Courier New" w:cs="Courier New"/>
                <w:color w:val="000000" w:themeColor="text1"/>
                <w:sz w:val="18"/>
                <w:szCs w:val="18"/>
              </w:rPr>
            </w:pPr>
          </w:p>
          <w:p w14:paraId="708B525A" w14:textId="07663766" w:rsidR="00BC07B2" w:rsidRPr="00BD2CC6" w:rsidRDefault="00BC07B2" w:rsidP="008925A8">
            <w:pPr>
              <w:rPr>
                <w:rFonts w:ascii="Courier New" w:hAnsi="Courier New" w:cs="Courier New"/>
                <w:color w:val="000000" w:themeColor="text1"/>
                <w:sz w:val="18"/>
                <w:szCs w:val="18"/>
              </w:rPr>
            </w:pPr>
            <w:proofErr w:type="gramStart"/>
            <w:r w:rsidRPr="00BD2CC6">
              <w:rPr>
                <w:rFonts w:ascii="Courier New" w:hAnsi="Courier New" w:cs="Courier New"/>
                <w:color w:val="000000" w:themeColor="text1"/>
                <w:sz w:val="18"/>
                <w:szCs w:val="18"/>
              </w:rPr>
              <w:t>&lt;!--</w:t>
            </w:r>
            <w:proofErr w:type="gramEnd"/>
            <w:r w:rsidRPr="00BD2CC6">
              <w:rPr>
                <w:rFonts w:ascii="Courier New" w:hAnsi="Courier New" w:cs="Courier New"/>
                <w:color w:val="000000" w:themeColor="text1"/>
                <w:sz w:val="18"/>
                <w:szCs w:val="18"/>
              </w:rPr>
              <w:t xml:space="preserve"> Under the DSM to which the </w:t>
            </w:r>
            <w:proofErr w:type="spellStart"/>
            <w:r w:rsidRPr="00BD2CC6">
              <w:rPr>
                <w:rFonts w:ascii="Courier New" w:hAnsi="Courier New" w:cs="Courier New"/>
                <w:color w:val="000000" w:themeColor="text1"/>
                <w:sz w:val="18"/>
                <w:szCs w:val="18"/>
              </w:rPr>
              <w:t>iPM</w:t>
            </w:r>
            <w:proofErr w:type="spellEnd"/>
            <w:r w:rsidRPr="00BD2CC6">
              <w:rPr>
                <w:rFonts w:ascii="Courier New" w:hAnsi="Courier New" w:cs="Courier New"/>
                <w:color w:val="000000" w:themeColor="text1"/>
                <w:sz w:val="18"/>
                <w:szCs w:val="18"/>
              </w:rPr>
              <w:t xml:space="preserve"> is connected --&gt;</w:t>
            </w:r>
          </w:p>
          <w:p w14:paraId="5DE75833" w14:textId="01FB767F" w:rsidR="008925A8" w:rsidRPr="00BD2CC6" w:rsidRDefault="008925A8" w:rsidP="008925A8">
            <w:pPr>
              <w:rPr>
                <w:rFonts w:ascii="Courier New" w:hAnsi="Courier New" w:cs="Courier New"/>
                <w:color w:val="000000" w:themeColor="text1"/>
                <w:sz w:val="18"/>
                <w:szCs w:val="18"/>
              </w:rPr>
            </w:pPr>
            <w:r w:rsidRPr="00BD2CC6">
              <w:rPr>
                <w:rFonts w:ascii="Courier New" w:hAnsi="Courier New" w:cs="Courier New"/>
                <w:color w:val="000000" w:themeColor="text1"/>
                <w:sz w:val="18"/>
                <w:szCs w:val="18"/>
              </w:rPr>
              <w:t>&lt;sensor ID</w:t>
            </w:r>
            <w:proofErr w:type="gramStart"/>
            <w:r w:rsidRPr="00BD2CC6">
              <w:rPr>
                <w:rFonts w:ascii="Courier New" w:hAnsi="Courier New" w:cs="Courier New"/>
                <w:color w:val="000000" w:themeColor="text1"/>
                <w:sz w:val="18"/>
                <w:szCs w:val="18"/>
              </w:rPr>
              <w:t>=”</w:t>
            </w:r>
            <w:proofErr w:type="spellStart"/>
            <w:r w:rsidR="00461F0B" w:rsidRPr="00BD2CC6">
              <w:rPr>
                <w:rFonts w:ascii="Courier New" w:hAnsi="Courier New" w:cs="Courier New"/>
                <w:color w:val="000000" w:themeColor="text1"/>
                <w:sz w:val="18"/>
                <w:szCs w:val="18"/>
              </w:rPr>
              <w:t>NAIiPM</w:t>
            </w:r>
            <w:proofErr w:type="spellEnd"/>
            <w:proofErr w:type="gramEnd"/>
            <w:r w:rsidRPr="00BD2CC6">
              <w:rPr>
                <w:rFonts w:ascii="Courier New" w:hAnsi="Courier New" w:cs="Courier New"/>
                <w:color w:val="000000" w:themeColor="text1"/>
                <w:sz w:val="18"/>
                <w:szCs w:val="18"/>
              </w:rPr>
              <w:t xml:space="preserve">” </w:t>
            </w:r>
            <w:r w:rsidR="00461F0B" w:rsidRPr="00BD2CC6">
              <w:rPr>
                <w:rFonts w:ascii="Courier New" w:hAnsi="Courier New" w:cs="Courier New"/>
                <w:color w:val="000000" w:themeColor="text1"/>
                <w:sz w:val="18"/>
                <w:szCs w:val="18"/>
              </w:rPr>
              <w:t>class=”</w:t>
            </w:r>
            <w:proofErr w:type="spellStart"/>
            <w:r w:rsidR="00461F0B" w:rsidRPr="00BD2CC6">
              <w:rPr>
                <w:rFonts w:ascii="Courier New" w:hAnsi="Courier New" w:cs="Courier New"/>
                <w:color w:val="000000" w:themeColor="text1"/>
                <w:sz w:val="18"/>
                <w:szCs w:val="18"/>
              </w:rPr>
              <w:t>raf.UDPiPMSensor</w:t>
            </w:r>
            <w:proofErr w:type="spellEnd"/>
            <w:r w:rsidR="00461F0B" w:rsidRPr="00BD2CC6">
              <w:rPr>
                <w:rFonts w:ascii="Courier New" w:hAnsi="Courier New" w:cs="Courier New"/>
                <w:color w:val="000000" w:themeColor="text1"/>
                <w:sz w:val="18"/>
                <w:szCs w:val="18"/>
              </w:rPr>
              <w:t xml:space="preserve">” </w:t>
            </w:r>
            <w:proofErr w:type="spellStart"/>
            <w:r w:rsidRPr="00BD2CC6">
              <w:rPr>
                <w:rFonts w:ascii="Courier New" w:hAnsi="Courier New" w:cs="Courier New"/>
                <w:color w:val="000000" w:themeColor="text1"/>
                <w:sz w:val="18"/>
                <w:szCs w:val="18"/>
              </w:rPr>
              <w:t>devicename</w:t>
            </w:r>
            <w:proofErr w:type="spellEnd"/>
            <w:r w:rsidRPr="00BD2CC6">
              <w:rPr>
                <w:rFonts w:ascii="Courier New" w:hAnsi="Courier New" w:cs="Courier New"/>
                <w:color w:val="000000" w:themeColor="text1"/>
                <w:sz w:val="18"/>
                <w:szCs w:val="18"/>
              </w:rPr>
              <w:t>=”</w:t>
            </w:r>
            <w:r w:rsidR="00461F0B" w:rsidRPr="00BD2CC6">
              <w:rPr>
                <w:rFonts w:ascii="Courier New" w:hAnsi="Courier New" w:cs="Courier New"/>
                <w:color w:val="000000" w:themeColor="text1"/>
                <w:sz w:val="18"/>
                <w:szCs w:val="18"/>
              </w:rPr>
              <w:t>sock:30222</w:t>
            </w:r>
            <w:r w:rsidRPr="00BD2CC6">
              <w:rPr>
                <w:rFonts w:ascii="Courier New" w:hAnsi="Courier New" w:cs="Courier New"/>
                <w:color w:val="000000" w:themeColor="text1"/>
                <w:sz w:val="18"/>
                <w:szCs w:val="18"/>
              </w:rPr>
              <w:t>” id=”</w:t>
            </w:r>
            <w:r w:rsidR="00461F0B" w:rsidRPr="00BD2CC6">
              <w:rPr>
                <w:rFonts w:ascii="Courier New" w:hAnsi="Courier New" w:cs="Courier New"/>
                <w:color w:val="000000" w:themeColor="text1"/>
                <w:sz w:val="18"/>
                <w:szCs w:val="18"/>
              </w:rPr>
              <w:t>6200</w:t>
            </w:r>
            <w:r w:rsidRPr="00BD2CC6">
              <w:rPr>
                <w:rFonts w:ascii="Courier New" w:hAnsi="Courier New" w:cs="Courier New"/>
                <w:color w:val="000000" w:themeColor="text1"/>
                <w:sz w:val="18"/>
                <w:szCs w:val="18"/>
              </w:rPr>
              <w:t>”</w:t>
            </w:r>
            <w:r w:rsidR="00461F0B" w:rsidRPr="00BD2CC6">
              <w:rPr>
                <w:rFonts w:ascii="Courier New" w:hAnsi="Courier New" w:cs="Courier New"/>
                <w:color w:val="000000" w:themeColor="text1"/>
                <w:sz w:val="18"/>
                <w:szCs w:val="18"/>
              </w:rPr>
              <w:t xml:space="preserve"> timeout=”10”</w:t>
            </w:r>
            <w:r w:rsidRPr="00BD2CC6">
              <w:rPr>
                <w:rFonts w:ascii="Courier New" w:hAnsi="Courier New" w:cs="Courier New"/>
                <w:color w:val="000000" w:themeColor="text1"/>
                <w:sz w:val="18"/>
                <w:szCs w:val="18"/>
              </w:rPr>
              <w:t>&gt;</w:t>
            </w:r>
          </w:p>
          <w:p w14:paraId="22DFC557" w14:textId="267D0B3F" w:rsidR="00461F0B" w:rsidRPr="00BD2CC6" w:rsidRDefault="00461F0B" w:rsidP="008925A8">
            <w:pPr>
              <w:rPr>
                <w:rFonts w:ascii="Courier New" w:hAnsi="Courier New" w:cs="Courier New"/>
                <w:color w:val="000000" w:themeColor="text1"/>
                <w:sz w:val="18"/>
                <w:szCs w:val="18"/>
              </w:rPr>
            </w:pPr>
            <w:r w:rsidRPr="00BD2CC6">
              <w:rPr>
                <w:rFonts w:ascii="Courier New" w:hAnsi="Courier New" w:cs="Courier New"/>
                <w:color w:val="000000" w:themeColor="text1"/>
                <w:sz w:val="18"/>
                <w:szCs w:val="18"/>
              </w:rPr>
              <w:t xml:space="preserve">    &lt;parameter name</w:t>
            </w:r>
            <w:proofErr w:type="gramStart"/>
            <w:r w:rsidRPr="00BD2CC6">
              <w:rPr>
                <w:rFonts w:ascii="Courier New" w:hAnsi="Courier New" w:cs="Courier New"/>
                <w:color w:val="000000" w:themeColor="text1"/>
                <w:sz w:val="18"/>
                <w:szCs w:val="18"/>
              </w:rPr>
              <w:t>=”device</w:t>
            </w:r>
            <w:proofErr w:type="gramEnd"/>
            <w:r w:rsidRPr="00BD2CC6">
              <w:rPr>
                <w:rFonts w:ascii="Courier New" w:hAnsi="Courier New" w:cs="Courier New"/>
                <w:color w:val="000000" w:themeColor="text1"/>
                <w:sz w:val="18"/>
                <w:szCs w:val="18"/>
              </w:rPr>
              <w:t>” type=”string” value=”/dev/ttyS0”/&gt;</w:t>
            </w:r>
          </w:p>
          <w:p w14:paraId="68717DD0" w14:textId="738EE933" w:rsidR="00461F0B" w:rsidRPr="00BD2CC6" w:rsidRDefault="00461F0B" w:rsidP="008925A8">
            <w:pPr>
              <w:rPr>
                <w:rFonts w:ascii="Courier New" w:hAnsi="Courier New" w:cs="Courier New"/>
                <w:color w:val="000000" w:themeColor="text1"/>
                <w:sz w:val="18"/>
                <w:szCs w:val="18"/>
              </w:rPr>
            </w:pPr>
            <w:r w:rsidRPr="00BD2CC6">
              <w:rPr>
                <w:rFonts w:ascii="Courier New" w:hAnsi="Courier New" w:cs="Courier New"/>
                <w:color w:val="000000" w:themeColor="text1"/>
                <w:sz w:val="18"/>
                <w:szCs w:val="18"/>
              </w:rPr>
              <w:t xml:space="preserve">    &lt;parameter name</w:t>
            </w:r>
            <w:proofErr w:type="gramStart"/>
            <w:r w:rsidRPr="00BD2CC6">
              <w:rPr>
                <w:rFonts w:ascii="Courier New" w:hAnsi="Courier New" w:cs="Courier New"/>
                <w:color w:val="000000" w:themeColor="text1"/>
                <w:sz w:val="18"/>
                <w:szCs w:val="18"/>
              </w:rPr>
              <w:t>=”</w:t>
            </w:r>
            <w:proofErr w:type="spellStart"/>
            <w:r w:rsidRPr="00BD2CC6">
              <w:rPr>
                <w:rFonts w:ascii="Courier New" w:hAnsi="Courier New" w:cs="Courier New"/>
                <w:color w:val="000000" w:themeColor="text1"/>
                <w:sz w:val="18"/>
                <w:szCs w:val="18"/>
              </w:rPr>
              <w:t>status</w:t>
            </w:r>
            <w:proofErr w:type="gramEnd"/>
            <w:r w:rsidRPr="00BD2CC6">
              <w:rPr>
                <w:rFonts w:ascii="Courier New" w:hAnsi="Courier New" w:cs="Courier New"/>
                <w:color w:val="000000" w:themeColor="text1"/>
                <w:sz w:val="18"/>
                <w:szCs w:val="18"/>
              </w:rPr>
              <w:t>_port</w:t>
            </w:r>
            <w:proofErr w:type="spellEnd"/>
            <w:r w:rsidRPr="00BD2CC6">
              <w:rPr>
                <w:rFonts w:ascii="Courier New" w:hAnsi="Courier New" w:cs="Courier New"/>
                <w:color w:val="000000" w:themeColor="text1"/>
                <w:sz w:val="18"/>
                <w:szCs w:val="18"/>
              </w:rPr>
              <w:t>” type=”int” value=”30222”/&gt;</w:t>
            </w:r>
          </w:p>
          <w:p w14:paraId="6CDAB0F3" w14:textId="1934CBC3" w:rsidR="002B3BE4" w:rsidRPr="00BD2CC6" w:rsidRDefault="002B3BE4" w:rsidP="002B3BE4">
            <w:pPr>
              <w:rPr>
                <w:rFonts w:ascii="Courier New" w:hAnsi="Courier New" w:cs="Courier New"/>
                <w:color w:val="000000" w:themeColor="text1"/>
                <w:sz w:val="18"/>
                <w:szCs w:val="18"/>
              </w:rPr>
            </w:pPr>
            <w:r w:rsidRPr="00BD2CC6">
              <w:rPr>
                <w:rFonts w:ascii="Courier New" w:hAnsi="Courier New" w:cs="Courier New"/>
                <w:color w:val="000000" w:themeColor="text1"/>
                <w:sz w:val="18"/>
                <w:szCs w:val="18"/>
              </w:rPr>
              <w:t xml:space="preserve">    &lt;parameter name</w:t>
            </w:r>
            <w:proofErr w:type="gramStart"/>
            <w:r w:rsidRPr="00BD2CC6">
              <w:rPr>
                <w:rFonts w:ascii="Courier New" w:hAnsi="Courier New" w:cs="Courier New"/>
                <w:color w:val="000000" w:themeColor="text1"/>
                <w:sz w:val="18"/>
                <w:szCs w:val="18"/>
              </w:rPr>
              <w:t>=”</w:t>
            </w:r>
            <w:proofErr w:type="spellStart"/>
            <w:r w:rsidRPr="00BD2CC6">
              <w:rPr>
                <w:rFonts w:ascii="Courier New" w:hAnsi="Courier New" w:cs="Courier New"/>
                <w:color w:val="000000" w:themeColor="text1"/>
                <w:sz w:val="18"/>
                <w:szCs w:val="18"/>
              </w:rPr>
              <w:t>measurerate</w:t>
            </w:r>
            <w:proofErr w:type="spellEnd"/>
            <w:proofErr w:type="gramEnd"/>
            <w:r w:rsidRPr="00BD2CC6">
              <w:rPr>
                <w:rFonts w:ascii="Courier New" w:hAnsi="Courier New" w:cs="Courier New"/>
                <w:color w:val="000000" w:themeColor="text1"/>
                <w:sz w:val="18"/>
                <w:szCs w:val="18"/>
              </w:rPr>
              <w:t>”  type=”int” value=”1”/&gt;</w:t>
            </w:r>
          </w:p>
          <w:p w14:paraId="1CC35DDB" w14:textId="2F2053A9" w:rsidR="002B3BE4" w:rsidRPr="00BD2CC6" w:rsidRDefault="002B3BE4" w:rsidP="002B3BE4">
            <w:pPr>
              <w:rPr>
                <w:rFonts w:ascii="Courier New" w:hAnsi="Courier New" w:cs="Courier New"/>
                <w:color w:val="000000" w:themeColor="text1"/>
                <w:sz w:val="18"/>
                <w:szCs w:val="18"/>
              </w:rPr>
            </w:pPr>
            <w:r w:rsidRPr="00BD2CC6">
              <w:rPr>
                <w:rFonts w:ascii="Courier New" w:hAnsi="Courier New" w:cs="Courier New"/>
                <w:color w:val="000000" w:themeColor="text1"/>
                <w:sz w:val="18"/>
                <w:szCs w:val="18"/>
              </w:rPr>
              <w:t xml:space="preserve">    &lt;parameter name</w:t>
            </w:r>
            <w:proofErr w:type="gramStart"/>
            <w:r w:rsidRPr="00BD2CC6">
              <w:rPr>
                <w:rFonts w:ascii="Courier New" w:hAnsi="Courier New" w:cs="Courier New"/>
                <w:color w:val="000000" w:themeColor="text1"/>
                <w:sz w:val="18"/>
                <w:szCs w:val="18"/>
              </w:rPr>
              <w:t>=”</w:t>
            </w:r>
            <w:proofErr w:type="spellStart"/>
            <w:r w:rsidRPr="00BD2CC6">
              <w:rPr>
                <w:rFonts w:ascii="Courier New" w:hAnsi="Courier New" w:cs="Courier New"/>
                <w:color w:val="000000" w:themeColor="text1"/>
                <w:sz w:val="18"/>
                <w:szCs w:val="18"/>
              </w:rPr>
              <w:t>recordperiod</w:t>
            </w:r>
            <w:proofErr w:type="spellEnd"/>
            <w:proofErr w:type="gramEnd"/>
            <w:r w:rsidRPr="00BD2CC6">
              <w:rPr>
                <w:rFonts w:ascii="Courier New" w:hAnsi="Courier New" w:cs="Courier New"/>
                <w:color w:val="000000" w:themeColor="text1"/>
                <w:sz w:val="18"/>
                <w:szCs w:val="18"/>
              </w:rPr>
              <w:t>” type=”int” value=”10”/&gt;</w:t>
            </w:r>
          </w:p>
          <w:p w14:paraId="49A6E5EE" w14:textId="0DA8CB5D" w:rsidR="00461F0B" w:rsidRPr="00BD2CC6" w:rsidRDefault="00461F0B" w:rsidP="002B3BE4">
            <w:pPr>
              <w:rPr>
                <w:rFonts w:ascii="Courier New" w:hAnsi="Courier New" w:cs="Courier New"/>
                <w:color w:val="000000" w:themeColor="text1"/>
                <w:sz w:val="18"/>
                <w:szCs w:val="18"/>
              </w:rPr>
            </w:pPr>
            <w:r w:rsidRPr="00BD2CC6">
              <w:rPr>
                <w:rFonts w:ascii="Courier New" w:hAnsi="Courier New" w:cs="Courier New"/>
                <w:color w:val="000000" w:themeColor="text1"/>
                <w:sz w:val="18"/>
                <w:szCs w:val="18"/>
              </w:rPr>
              <w:t xml:space="preserve">   </w:t>
            </w:r>
            <w:del w:id="251" w:author="Janine Aquino" w:date="2023-08-21T16:24:00Z">
              <w:r w:rsidRPr="00BD2CC6" w:rsidDel="00070476">
                <w:rPr>
                  <w:rFonts w:ascii="Courier New" w:hAnsi="Courier New" w:cs="Courier New"/>
                  <w:color w:val="000000" w:themeColor="text1"/>
                  <w:sz w:val="18"/>
                  <w:szCs w:val="18"/>
                </w:rPr>
                <w:delText xml:space="preserve"> &lt;parameter name=”baudrate” type=”int” value=”115200”/&gt;</w:delText>
              </w:r>
            </w:del>
          </w:p>
          <w:p w14:paraId="1623D92E" w14:textId="53C880EF" w:rsidR="00461F0B" w:rsidRPr="00BD2CC6" w:rsidRDefault="00461F0B" w:rsidP="002B3BE4">
            <w:pPr>
              <w:rPr>
                <w:rFonts w:ascii="Courier New" w:hAnsi="Courier New" w:cs="Courier New"/>
                <w:color w:val="000000" w:themeColor="text1"/>
                <w:sz w:val="18"/>
                <w:szCs w:val="18"/>
              </w:rPr>
            </w:pPr>
            <w:r w:rsidRPr="00BD2CC6">
              <w:rPr>
                <w:rFonts w:ascii="Courier New" w:hAnsi="Courier New" w:cs="Courier New"/>
                <w:color w:val="000000" w:themeColor="text1"/>
                <w:sz w:val="18"/>
                <w:szCs w:val="18"/>
              </w:rPr>
              <w:t xml:space="preserve">    &lt;parameter name=”</w:t>
            </w:r>
            <w:proofErr w:type="spellStart"/>
            <w:r w:rsidRPr="00BD2CC6">
              <w:rPr>
                <w:rFonts w:ascii="Courier New" w:hAnsi="Courier New" w:cs="Courier New"/>
                <w:color w:val="000000" w:themeColor="text1"/>
                <w:sz w:val="18"/>
                <w:szCs w:val="18"/>
              </w:rPr>
              <w:t>num_addr</w:t>
            </w:r>
            <w:proofErr w:type="spellEnd"/>
            <w:r w:rsidRPr="00BD2CC6">
              <w:rPr>
                <w:rFonts w:ascii="Courier New" w:hAnsi="Courier New" w:cs="Courier New"/>
                <w:color w:val="000000" w:themeColor="text1"/>
                <w:sz w:val="18"/>
                <w:szCs w:val="18"/>
              </w:rPr>
              <w:t>” type=”int” value=”4”/&gt;</w:t>
            </w:r>
          </w:p>
          <w:p w14:paraId="193C6C02" w14:textId="6F2F2268" w:rsidR="00BC07B2" w:rsidRPr="00BD2CC6" w:rsidRDefault="00BB2433" w:rsidP="00BC07B2">
            <w:pPr>
              <w:rPr>
                <w:rFonts w:ascii="Courier New" w:hAnsi="Courier New" w:cs="Courier New"/>
                <w:color w:val="000000" w:themeColor="text1"/>
                <w:sz w:val="18"/>
                <w:szCs w:val="18"/>
              </w:rPr>
            </w:pPr>
            <w:r w:rsidRPr="00BD2CC6">
              <w:rPr>
                <w:rFonts w:ascii="Courier New" w:hAnsi="Courier New" w:cs="Courier New"/>
                <w:color w:val="000000" w:themeColor="text1"/>
                <w:sz w:val="18"/>
                <w:szCs w:val="18"/>
              </w:rPr>
              <w:t xml:space="preserve">    &lt;</w:t>
            </w:r>
            <w:r w:rsidR="00461F0B" w:rsidRPr="00BD2CC6">
              <w:rPr>
                <w:rFonts w:ascii="Courier New" w:hAnsi="Courier New" w:cs="Courier New"/>
                <w:color w:val="000000" w:themeColor="text1"/>
                <w:sz w:val="18"/>
                <w:szCs w:val="18"/>
              </w:rPr>
              <w:t>parameter name</w:t>
            </w:r>
            <w:proofErr w:type="gramStart"/>
            <w:r w:rsidR="00461F0B" w:rsidRPr="00BD2CC6">
              <w:rPr>
                <w:rFonts w:ascii="Courier New" w:hAnsi="Courier New" w:cs="Courier New"/>
                <w:color w:val="000000" w:themeColor="text1"/>
                <w:sz w:val="18"/>
                <w:szCs w:val="18"/>
              </w:rPr>
              <w:t>=”dev</w:t>
            </w:r>
            <w:proofErr w:type="gramEnd"/>
            <w:r w:rsidR="00461F0B" w:rsidRPr="00BD2CC6">
              <w:rPr>
                <w:rFonts w:ascii="Courier New" w:hAnsi="Courier New" w:cs="Courier New"/>
                <w:color w:val="000000" w:themeColor="text1"/>
                <w:sz w:val="18"/>
                <w:szCs w:val="18"/>
              </w:rPr>
              <w:t>0” type=”string” value=”0,1,5,30101”/&gt;</w:t>
            </w:r>
            <w:r w:rsidR="00BC07B2" w:rsidRPr="00BD2CC6">
              <w:rPr>
                <w:rFonts w:ascii="Courier New" w:hAnsi="Courier New" w:cs="Courier New"/>
                <w:color w:val="000000" w:themeColor="text1"/>
                <w:sz w:val="18"/>
                <w:szCs w:val="18"/>
              </w:rPr>
              <w:t xml:space="preserve"> &lt;!-- </w:t>
            </w:r>
            <w:proofErr w:type="spellStart"/>
            <w:r w:rsidR="00BC07B2" w:rsidRPr="00BD2CC6">
              <w:rPr>
                <w:rFonts w:ascii="Courier New" w:hAnsi="Courier New" w:cs="Courier New"/>
                <w:color w:val="000000" w:themeColor="text1"/>
                <w:sz w:val="18"/>
                <w:szCs w:val="18"/>
              </w:rPr>
              <w:t>addr</w:t>
            </w:r>
            <w:proofErr w:type="spellEnd"/>
            <w:r w:rsidR="00BC07B2" w:rsidRPr="00BD2CC6">
              <w:rPr>
                <w:rFonts w:ascii="Courier New" w:hAnsi="Courier New" w:cs="Courier New"/>
                <w:color w:val="000000" w:themeColor="text1"/>
                <w:sz w:val="18"/>
                <w:szCs w:val="18"/>
              </w:rPr>
              <w:t xml:space="preserve">, </w:t>
            </w:r>
            <w:proofErr w:type="spellStart"/>
            <w:r w:rsidR="00BC07B2" w:rsidRPr="00BD2CC6">
              <w:rPr>
                <w:rFonts w:ascii="Courier New" w:hAnsi="Courier New" w:cs="Courier New"/>
                <w:color w:val="000000" w:themeColor="text1"/>
                <w:sz w:val="18"/>
                <w:szCs w:val="18"/>
              </w:rPr>
              <w:t>numphases</w:t>
            </w:r>
            <w:proofErr w:type="spellEnd"/>
            <w:r w:rsidR="00BC07B2" w:rsidRPr="00BD2CC6">
              <w:rPr>
                <w:rFonts w:ascii="Courier New" w:hAnsi="Courier New" w:cs="Courier New"/>
                <w:color w:val="000000" w:themeColor="text1"/>
                <w:sz w:val="18"/>
                <w:szCs w:val="18"/>
              </w:rPr>
              <w:t xml:space="preserve">, </w:t>
            </w:r>
            <w:proofErr w:type="spellStart"/>
            <w:r w:rsidR="00BC07B2" w:rsidRPr="00BD2CC6">
              <w:rPr>
                <w:rFonts w:ascii="Courier New" w:hAnsi="Courier New" w:cs="Courier New"/>
                <w:color w:val="000000" w:themeColor="text1"/>
                <w:sz w:val="18"/>
                <w:szCs w:val="18"/>
              </w:rPr>
              <w:t>procqueries</w:t>
            </w:r>
            <w:proofErr w:type="spellEnd"/>
            <w:r w:rsidR="00BC07B2" w:rsidRPr="00BD2CC6">
              <w:rPr>
                <w:rFonts w:ascii="Courier New" w:hAnsi="Courier New" w:cs="Courier New"/>
                <w:color w:val="000000" w:themeColor="text1"/>
                <w:sz w:val="18"/>
                <w:szCs w:val="18"/>
              </w:rPr>
              <w:t>, port --&gt;</w:t>
            </w:r>
          </w:p>
          <w:p w14:paraId="611FF468" w14:textId="73B9B152" w:rsidR="00EB3AF0" w:rsidRPr="00BD2CC6" w:rsidRDefault="00BC07B2" w:rsidP="00461F0B">
            <w:pPr>
              <w:rPr>
                <w:rFonts w:ascii="Courier New" w:hAnsi="Courier New" w:cs="Courier New"/>
                <w:color w:val="000000" w:themeColor="text1"/>
                <w:sz w:val="18"/>
                <w:szCs w:val="18"/>
              </w:rPr>
            </w:pPr>
            <w:r w:rsidRPr="00BD2CC6">
              <w:rPr>
                <w:rFonts w:ascii="Courier New" w:hAnsi="Courier New" w:cs="Courier New"/>
                <w:color w:val="000000" w:themeColor="text1"/>
                <w:sz w:val="18"/>
                <w:szCs w:val="18"/>
              </w:rPr>
              <w:t xml:space="preserve">    &lt;parameter name</w:t>
            </w:r>
            <w:proofErr w:type="gramStart"/>
            <w:r w:rsidRPr="00BD2CC6">
              <w:rPr>
                <w:rFonts w:ascii="Courier New" w:hAnsi="Courier New" w:cs="Courier New"/>
                <w:color w:val="000000" w:themeColor="text1"/>
                <w:sz w:val="18"/>
                <w:szCs w:val="18"/>
              </w:rPr>
              <w:t>=”dev</w:t>
            </w:r>
            <w:proofErr w:type="gramEnd"/>
            <w:r w:rsidRPr="00BD2CC6">
              <w:rPr>
                <w:rFonts w:ascii="Courier New" w:hAnsi="Courier New" w:cs="Courier New"/>
                <w:color w:val="000000" w:themeColor="text1"/>
                <w:sz w:val="18"/>
                <w:szCs w:val="18"/>
              </w:rPr>
              <w:t>1” type=”string” value=”1,1,5,30102”/&gt;</w:t>
            </w:r>
          </w:p>
          <w:p w14:paraId="6DFC0B85" w14:textId="1F0C9BB3" w:rsidR="00BC07B2" w:rsidRPr="00BD2CC6" w:rsidRDefault="00BC07B2" w:rsidP="00BC07B2">
            <w:pPr>
              <w:rPr>
                <w:rFonts w:ascii="Courier New" w:hAnsi="Courier New" w:cs="Courier New"/>
                <w:color w:val="000000" w:themeColor="text1"/>
                <w:sz w:val="18"/>
                <w:szCs w:val="18"/>
              </w:rPr>
            </w:pPr>
            <w:r w:rsidRPr="00BD2CC6">
              <w:rPr>
                <w:rFonts w:ascii="Courier New" w:hAnsi="Courier New" w:cs="Courier New"/>
                <w:color w:val="000000" w:themeColor="text1"/>
                <w:sz w:val="18"/>
                <w:szCs w:val="18"/>
              </w:rPr>
              <w:t xml:space="preserve">    &lt;parameter name</w:t>
            </w:r>
            <w:proofErr w:type="gramStart"/>
            <w:r w:rsidRPr="00BD2CC6">
              <w:rPr>
                <w:rFonts w:ascii="Courier New" w:hAnsi="Courier New" w:cs="Courier New"/>
                <w:color w:val="000000" w:themeColor="text1"/>
                <w:sz w:val="18"/>
                <w:szCs w:val="18"/>
              </w:rPr>
              <w:t>=”dev</w:t>
            </w:r>
            <w:proofErr w:type="gramEnd"/>
            <w:r w:rsidRPr="00BD2CC6">
              <w:rPr>
                <w:rFonts w:ascii="Courier New" w:hAnsi="Courier New" w:cs="Courier New"/>
                <w:color w:val="000000" w:themeColor="text1"/>
                <w:sz w:val="18"/>
                <w:szCs w:val="18"/>
              </w:rPr>
              <w:t>2” type=”string” value=”2,3,7,30103”/&gt;</w:t>
            </w:r>
          </w:p>
          <w:p w14:paraId="0911D5D3" w14:textId="24AE16BB" w:rsidR="00CD6CB3" w:rsidRPr="00BD2CC6" w:rsidRDefault="00BC07B2" w:rsidP="00BC07B2">
            <w:pPr>
              <w:rPr>
                <w:rFonts w:ascii="Courier New" w:hAnsi="Courier New" w:cs="Courier New"/>
                <w:color w:val="000000" w:themeColor="text1"/>
                <w:sz w:val="18"/>
                <w:szCs w:val="18"/>
              </w:rPr>
            </w:pPr>
            <w:r w:rsidRPr="00BD2CC6">
              <w:rPr>
                <w:rFonts w:ascii="Courier New" w:hAnsi="Courier New" w:cs="Courier New"/>
                <w:color w:val="000000" w:themeColor="text1"/>
                <w:sz w:val="18"/>
                <w:szCs w:val="18"/>
              </w:rPr>
              <w:lastRenderedPageBreak/>
              <w:t xml:space="preserve">    &lt;parameter name</w:t>
            </w:r>
            <w:proofErr w:type="gramStart"/>
            <w:r w:rsidRPr="00BD2CC6">
              <w:rPr>
                <w:rFonts w:ascii="Courier New" w:hAnsi="Courier New" w:cs="Courier New"/>
                <w:color w:val="000000" w:themeColor="text1"/>
                <w:sz w:val="18"/>
                <w:szCs w:val="18"/>
              </w:rPr>
              <w:t>=”dev</w:t>
            </w:r>
            <w:proofErr w:type="gramEnd"/>
            <w:r w:rsidRPr="00BD2CC6">
              <w:rPr>
                <w:rFonts w:ascii="Courier New" w:hAnsi="Courier New" w:cs="Courier New"/>
                <w:color w:val="000000" w:themeColor="text1"/>
                <w:sz w:val="18"/>
                <w:szCs w:val="18"/>
              </w:rPr>
              <w:t>3” type=”string” value=”3,3,5,30104”/&gt;</w:t>
            </w:r>
          </w:p>
          <w:p w14:paraId="64BB2BF5" w14:textId="771ED3D0" w:rsidR="00CD29A7" w:rsidRPr="008925A8" w:rsidRDefault="008925A8" w:rsidP="008925A8">
            <w:pPr>
              <w:rPr>
                <w:rFonts w:ascii="Courier New" w:hAnsi="Courier New" w:cs="Courier New"/>
              </w:rPr>
            </w:pPr>
            <w:r w:rsidRPr="00BD2CC6">
              <w:rPr>
                <w:rFonts w:ascii="Courier New" w:hAnsi="Courier New" w:cs="Courier New"/>
                <w:color w:val="000000" w:themeColor="text1"/>
                <w:sz w:val="18"/>
                <w:szCs w:val="18"/>
              </w:rPr>
              <w:t>&lt;/s</w:t>
            </w:r>
            <w:r w:rsidR="00D563B0" w:rsidRPr="00BD2CC6">
              <w:rPr>
                <w:rFonts w:ascii="Courier New" w:hAnsi="Courier New" w:cs="Courier New"/>
                <w:color w:val="000000" w:themeColor="text1"/>
                <w:sz w:val="18"/>
                <w:szCs w:val="18"/>
              </w:rPr>
              <w:t>ensor</w:t>
            </w:r>
            <w:r w:rsidRPr="00BD2CC6">
              <w:rPr>
                <w:rFonts w:ascii="Courier New" w:hAnsi="Courier New" w:cs="Courier New"/>
                <w:color w:val="000000" w:themeColor="text1"/>
                <w:sz w:val="18"/>
                <w:szCs w:val="18"/>
              </w:rPr>
              <w:t>&gt;</w:t>
            </w:r>
          </w:p>
        </w:tc>
      </w:tr>
    </w:tbl>
    <w:p w14:paraId="2847B4E4" w14:textId="3B153667" w:rsidR="002B3BE4" w:rsidRDefault="002B3BE4" w:rsidP="00CD6CB3">
      <w:pPr>
        <w:pStyle w:val="ListParagraph"/>
        <w:numPr>
          <w:ilvl w:val="0"/>
          <w:numId w:val="10"/>
        </w:numPr>
      </w:pPr>
      <w:r>
        <w:lastRenderedPageBreak/>
        <w:t>‘</w:t>
      </w:r>
      <w:proofErr w:type="spellStart"/>
      <w:r>
        <w:t>measurerate</w:t>
      </w:r>
      <w:proofErr w:type="spellEnd"/>
      <w:r>
        <w:t xml:space="preserve">’ (Hz) indicates the rate of data collection for the STATUS and MEASURE queries. This applies to all devices on the same physical bus. </w:t>
      </w:r>
      <w:proofErr w:type="gramStart"/>
      <w:r>
        <w:t>Typically</w:t>
      </w:r>
      <w:proofErr w:type="gramEnd"/>
      <w:r>
        <w:t xml:space="preserve"> =</w:t>
      </w:r>
      <w:r w:rsidR="004816CD">
        <w:t xml:space="preserve"> </w:t>
      </w:r>
      <w:r>
        <w:t>1</w:t>
      </w:r>
      <w:r w:rsidR="004816CD">
        <w:t xml:space="preserve"> (Hz).</w:t>
      </w:r>
    </w:p>
    <w:p w14:paraId="68A0B8E5" w14:textId="4D874D6B" w:rsidR="002B3BE4" w:rsidRDefault="002B3BE4" w:rsidP="00CD6CB3">
      <w:pPr>
        <w:pStyle w:val="ListParagraph"/>
        <w:numPr>
          <w:ilvl w:val="0"/>
          <w:numId w:val="10"/>
        </w:numPr>
      </w:pPr>
      <w:r>
        <w:t>‘</w:t>
      </w:r>
      <w:proofErr w:type="spellStart"/>
      <w:r>
        <w:t>recordperiod</w:t>
      </w:r>
      <w:proofErr w:type="spellEnd"/>
      <w:r>
        <w:t xml:space="preserve">’ (minutes) indicates the period of RECORD queries. </w:t>
      </w:r>
      <w:proofErr w:type="gramStart"/>
      <w:r w:rsidR="004816CD">
        <w:t>Typically</w:t>
      </w:r>
      <w:proofErr w:type="gramEnd"/>
      <w:r w:rsidR="004816CD">
        <w:t xml:space="preserve"> </w:t>
      </w:r>
      <w:r>
        <w:t>=</w:t>
      </w:r>
      <w:r w:rsidR="004816CD">
        <w:t xml:space="preserve"> </w:t>
      </w:r>
      <w:r>
        <w:t>10 (minutes)</w:t>
      </w:r>
      <w:r w:rsidR="004816CD">
        <w:t>.</w:t>
      </w:r>
    </w:p>
    <w:p w14:paraId="73720D99" w14:textId="6D401016" w:rsidR="002B3BE4" w:rsidRDefault="002B3BE4" w:rsidP="00CD6CB3">
      <w:pPr>
        <w:pStyle w:val="ListParagraph"/>
        <w:numPr>
          <w:ilvl w:val="0"/>
          <w:numId w:val="10"/>
        </w:numPr>
      </w:pPr>
      <w:r>
        <w:t>‘</w:t>
      </w:r>
      <w:proofErr w:type="spellStart"/>
      <w:r>
        <w:t>numphases</w:t>
      </w:r>
      <w:proofErr w:type="spellEnd"/>
      <w:r>
        <w:t xml:space="preserve">’ </w:t>
      </w:r>
      <w:r w:rsidR="00BE732A">
        <w:t xml:space="preserve">(integer) </w:t>
      </w:r>
      <w:r>
        <w:t>indicates whether 1 phase, or 3-phases of data are to be capture. Should only be =1 or =3</w:t>
      </w:r>
    </w:p>
    <w:p w14:paraId="1E55BFFC" w14:textId="236F0B23" w:rsidR="002B3BE4" w:rsidRDefault="00CD6CB3" w:rsidP="002B3BE4">
      <w:pPr>
        <w:pStyle w:val="ListParagraph"/>
        <w:numPr>
          <w:ilvl w:val="0"/>
          <w:numId w:val="10"/>
        </w:numPr>
      </w:pPr>
      <w:r>
        <w:t>‘</w:t>
      </w:r>
      <w:proofErr w:type="spellStart"/>
      <w:r>
        <w:t>procqueries</w:t>
      </w:r>
      <w:proofErr w:type="spellEnd"/>
      <w:r>
        <w:t xml:space="preserve">’ is an integer representation of 3-bit </w:t>
      </w:r>
      <w:r w:rsidR="00B015CF">
        <w:t xml:space="preserve">Boolean </w:t>
      </w:r>
      <w:r>
        <w:t>field</w:t>
      </w:r>
      <w:r w:rsidR="009735C0">
        <w:t xml:space="preserve"> (similar to Linux permissions values)</w:t>
      </w:r>
      <w:r>
        <w:t>, indicating whether quer</w:t>
      </w:r>
      <w:r w:rsidR="00C15396">
        <w:t>y responses</w:t>
      </w:r>
      <w:r w:rsidR="002B3BE4">
        <w:t xml:space="preserve"> </w:t>
      </w:r>
      <w:r>
        <w:t>[</w:t>
      </w:r>
      <w:proofErr w:type="gramStart"/>
      <w:r>
        <w:t>RECORD,MEASURE</w:t>
      </w:r>
      <w:proofErr w:type="gramEnd"/>
      <w:r>
        <w:t>,STATUS] should be processed and variables included in a processed data file</w:t>
      </w:r>
      <w:r w:rsidR="009735C0">
        <w:t>.</w:t>
      </w:r>
    </w:p>
    <w:p w14:paraId="73915AD0" w14:textId="678A0F68" w:rsidR="00F16403" w:rsidRDefault="00CD6CB3" w:rsidP="002B3BE4">
      <w:pPr>
        <w:pStyle w:val="ListParagraph"/>
        <w:numPr>
          <w:ilvl w:val="1"/>
          <w:numId w:val="10"/>
        </w:numPr>
      </w:pPr>
      <w:r>
        <w:t xml:space="preserve">A value of </w:t>
      </w:r>
      <w:r w:rsidR="002B3BE4">
        <w:t>d’</w:t>
      </w:r>
      <w:r>
        <w:t>3</w:t>
      </w:r>
      <w:r w:rsidR="00B015CF">
        <w:t xml:space="preserve"> (</w:t>
      </w:r>
      <w:r w:rsidR="002B3BE4">
        <w:t>b’</w:t>
      </w:r>
      <w:r w:rsidR="00B015CF">
        <w:t>011)</w:t>
      </w:r>
      <w:r>
        <w:t xml:space="preserve"> indicates that MEASURE+STATUS </w:t>
      </w:r>
      <w:proofErr w:type="gramStart"/>
      <w:r>
        <w:t>are</w:t>
      </w:r>
      <w:proofErr w:type="gramEnd"/>
      <w:r>
        <w:t xml:space="preserve"> processed. </w:t>
      </w:r>
    </w:p>
    <w:p w14:paraId="1DC9E2AB" w14:textId="3A7382CA" w:rsidR="002B3BE4" w:rsidRDefault="002B3BE4" w:rsidP="002B3BE4">
      <w:pPr>
        <w:pStyle w:val="ListParagraph"/>
        <w:numPr>
          <w:ilvl w:val="1"/>
          <w:numId w:val="10"/>
        </w:numPr>
      </w:pPr>
      <w:r>
        <w:t xml:space="preserve">A value of d’5 (b’101) indicates that RECORD+STATUS </w:t>
      </w:r>
      <w:proofErr w:type="gramStart"/>
      <w:r>
        <w:t>are</w:t>
      </w:r>
      <w:proofErr w:type="gramEnd"/>
      <w:r>
        <w:t xml:space="preserve"> processed.</w:t>
      </w:r>
    </w:p>
    <w:p w14:paraId="3BB88755" w14:textId="4521CBEA" w:rsidR="00A86B00" w:rsidRDefault="00A86B00" w:rsidP="00A86B00">
      <w:pPr>
        <w:pStyle w:val="Heading2"/>
      </w:pPr>
      <w:r>
        <w:t>Data Variables to Record</w:t>
      </w:r>
    </w:p>
    <w:tbl>
      <w:tblPr>
        <w:tblStyle w:val="TableGrid"/>
        <w:tblW w:w="0" w:type="auto"/>
        <w:tblLook w:val="04A0" w:firstRow="1" w:lastRow="0" w:firstColumn="1" w:lastColumn="0" w:noHBand="0" w:noVBand="1"/>
      </w:tblPr>
      <w:tblGrid>
        <w:gridCol w:w="1896"/>
        <w:gridCol w:w="3752"/>
        <w:gridCol w:w="2201"/>
        <w:gridCol w:w="2941"/>
      </w:tblGrid>
      <w:tr w:rsidR="00A86B00" w14:paraId="673ACF61" w14:textId="77777777" w:rsidTr="00BD2CC6">
        <w:tc>
          <w:tcPr>
            <w:tcW w:w="1896" w:type="dxa"/>
          </w:tcPr>
          <w:p w14:paraId="1E9707B6" w14:textId="6DCD9B34" w:rsidR="00A86B00" w:rsidRPr="00A86B00" w:rsidRDefault="00A86B00" w:rsidP="00A86B00">
            <w:pPr>
              <w:rPr>
                <w:b/>
                <w:bCs/>
              </w:rPr>
            </w:pPr>
            <w:r w:rsidRPr="00A86B00">
              <w:rPr>
                <w:b/>
                <w:bCs/>
              </w:rPr>
              <w:t>Variable</w:t>
            </w:r>
          </w:p>
        </w:tc>
        <w:tc>
          <w:tcPr>
            <w:tcW w:w="3752" w:type="dxa"/>
          </w:tcPr>
          <w:p w14:paraId="230F9527" w14:textId="1F97334B" w:rsidR="00A86B00" w:rsidRPr="00A86B00" w:rsidRDefault="00A86B00" w:rsidP="00A86B00">
            <w:pPr>
              <w:rPr>
                <w:b/>
                <w:bCs/>
              </w:rPr>
            </w:pPr>
            <w:r w:rsidRPr="00A86B00">
              <w:rPr>
                <w:b/>
                <w:bCs/>
              </w:rPr>
              <w:t>Description</w:t>
            </w:r>
          </w:p>
        </w:tc>
        <w:tc>
          <w:tcPr>
            <w:tcW w:w="2201" w:type="dxa"/>
          </w:tcPr>
          <w:p w14:paraId="27D9D050" w14:textId="62167CBF" w:rsidR="00A86B00" w:rsidRPr="00A86B00" w:rsidRDefault="00A86B00" w:rsidP="00A86B00">
            <w:pPr>
              <w:rPr>
                <w:b/>
                <w:bCs/>
              </w:rPr>
            </w:pPr>
            <w:r w:rsidRPr="00A86B00">
              <w:rPr>
                <w:b/>
                <w:bCs/>
              </w:rPr>
              <w:t>Units</w:t>
            </w:r>
          </w:p>
        </w:tc>
        <w:tc>
          <w:tcPr>
            <w:tcW w:w="2941" w:type="dxa"/>
          </w:tcPr>
          <w:p w14:paraId="0F705543" w14:textId="77777777" w:rsidR="00A86B00" w:rsidRPr="00A86B00" w:rsidRDefault="00A86B00" w:rsidP="00A86B00">
            <w:pPr>
              <w:rPr>
                <w:b/>
                <w:bCs/>
              </w:rPr>
            </w:pPr>
            <w:r w:rsidRPr="00A86B00">
              <w:rPr>
                <w:b/>
                <w:bCs/>
              </w:rPr>
              <w:t>Corresponding</w:t>
            </w:r>
          </w:p>
          <w:p w14:paraId="6A194A0D" w14:textId="6338A720" w:rsidR="00A86B00" w:rsidRPr="00A86B00" w:rsidRDefault="00A86B00" w:rsidP="00A86B00">
            <w:pPr>
              <w:rPr>
                <w:b/>
                <w:bCs/>
              </w:rPr>
            </w:pPr>
            <w:r w:rsidRPr="00A86B00">
              <w:rPr>
                <w:b/>
                <w:bCs/>
              </w:rPr>
              <w:t>Query</w:t>
            </w:r>
          </w:p>
        </w:tc>
      </w:tr>
      <w:tr w:rsidR="00A86B00" w14:paraId="1BBD8928" w14:textId="77777777" w:rsidTr="00BD2CC6">
        <w:tc>
          <w:tcPr>
            <w:tcW w:w="1896" w:type="dxa"/>
          </w:tcPr>
          <w:p w14:paraId="5632A357" w14:textId="439635E3" w:rsidR="00A86B00" w:rsidRDefault="00A86B00" w:rsidP="00A86B00">
            <w:r>
              <w:t>OPSTATE</w:t>
            </w:r>
          </w:p>
        </w:tc>
        <w:tc>
          <w:tcPr>
            <w:tcW w:w="3752" w:type="dxa"/>
          </w:tcPr>
          <w:p w14:paraId="6FB1180B" w14:textId="1FD0EC79" w:rsidR="00A86B00" w:rsidRDefault="00A86B00" w:rsidP="00A86B00">
            <w:r>
              <w:t>Operational State</w:t>
            </w:r>
          </w:p>
        </w:tc>
        <w:tc>
          <w:tcPr>
            <w:tcW w:w="2201" w:type="dxa"/>
          </w:tcPr>
          <w:p w14:paraId="77F45D39" w14:textId="615EA001" w:rsidR="00A86B00" w:rsidRDefault="00A86B00" w:rsidP="00A86B00">
            <w:r>
              <w:t>Integer, 8-bit</w:t>
            </w:r>
          </w:p>
        </w:tc>
        <w:tc>
          <w:tcPr>
            <w:tcW w:w="2941" w:type="dxa"/>
          </w:tcPr>
          <w:p w14:paraId="74A93E07" w14:textId="5566BB3F" w:rsidR="00A86B00" w:rsidRDefault="00A86B00" w:rsidP="00A86B00">
            <w:r>
              <w:t>STATUS?</w:t>
            </w:r>
          </w:p>
        </w:tc>
      </w:tr>
      <w:tr w:rsidR="00A86B00" w14:paraId="644713DD" w14:textId="77777777" w:rsidTr="00BD2CC6">
        <w:tc>
          <w:tcPr>
            <w:tcW w:w="1896" w:type="dxa"/>
          </w:tcPr>
          <w:p w14:paraId="17D2BC09" w14:textId="05AE8523" w:rsidR="00A86B00" w:rsidRDefault="00A86B00" w:rsidP="00A86B00">
            <w:r>
              <w:t>TRIPFLAGS</w:t>
            </w:r>
          </w:p>
        </w:tc>
        <w:tc>
          <w:tcPr>
            <w:tcW w:w="3752" w:type="dxa"/>
          </w:tcPr>
          <w:p w14:paraId="0A847213" w14:textId="19B30816" w:rsidR="00A86B00" w:rsidRDefault="00A86B00" w:rsidP="00A86B00">
            <w:r>
              <w:t>Power Trip Flags, performance exceeds limits</w:t>
            </w:r>
          </w:p>
        </w:tc>
        <w:tc>
          <w:tcPr>
            <w:tcW w:w="2201" w:type="dxa"/>
          </w:tcPr>
          <w:p w14:paraId="1618FD59" w14:textId="5FE225BE" w:rsidR="00A86B00" w:rsidRDefault="00A86B00" w:rsidP="00A86B00">
            <w:r>
              <w:t>Integer, 32-bit</w:t>
            </w:r>
          </w:p>
        </w:tc>
        <w:tc>
          <w:tcPr>
            <w:tcW w:w="2941" w:type="dxa"/>
          </w:tcPr>
          <w:p w14:paraId="57BC0CE2" w14:textId="1A82D8A4" w:rsidR="00A86B00" w:rsidRDefault="00A86B00" w:rsidP="00A86B00">
            <w:r>
              <w:t>STATUS?</w:t>
            </w:r>
          </w:p>
        </w:tc>
      </w:tr>
      <w:tr w:rsidR="00A86B00" w14:paraId="5C362436" w14:textId="77777777" w:rsidTr="00BD2CC6">
        <w:tc>
          <w:tcPr>
            <w:tcW w:w="1896" w:type="dxa"/>
          </w:tcPr>
          <w:p w14:paraId="15D1F65B" w14:textId="1336431E" w:rsidR="00A86B00" w:rsidRDefault="00A86B00" w:rsidP="00A86B00">
            <w:r>
              <w:t>CAUTIONFLAGS</w:t>
            </w:r>
          </w:p>
        </w:tc>
        <w:tc>
          <w:tcPr>
            <w:tcW w:w="3752" w:type="dxa"/>
          </w:tcPr>
          <w:p w14:paraId="32E4B835" w14:textId="3F0C2EED" w:rsidR="00A86B00" w:rsidRDefault="00A86B00" w:rsidP="00A86B00">
            <w:r>
              <w:t>Power Caution Flags, marginal performance</w:t>
            </w:r>
          </w:p>
        </w:tc>
        <w:tc>
          <w:tcPr>
            <w:tcW w:w="2201" w:type="dxa"/>
          </w:tcPr>
          <w:p w14:paraId="0B7B971C" w14:textId="264A65DB" w:rsidR="00A86B00" w:rsidRDefault="00A86B00" w:rsidP="00A86B00">
            <w:r>
              <w:t>Integer, 32-bit</w:t>
            </w:r>
          </w:p>
        </w:tc>
        <w:tc>
          <w:tcPr>
            <w:tcW w:w="2941" w:type="dxa"/>
          </w:tcPr>
          <w:p w14:paraId="1F60B616" w14:textId="1990F36E" w:rsidR="00A86B00" w:rsidRDefault="00A86B00" w:rsidP="00A86B00">
            <w:r>
              <w:t>STATUS?</w:t>
            </w:r>
          </w:p>
        </w:tc>
      </w:tr>
      <w:tr w:rsidR="00394F7B" w14:paraId="1AA4791E" w14:textId="77777777" w:rsidTr="00394F7B">
        <w:tc>
          <w:tcPr>
            <w:tcW w:w="10790" w:type="dxa"/>
            <w:gridSpan w:val="4"/>
            <w:shd w:val="clear" w:color="auto" w:fill="BFBFBF" w:themeFill="background1" w:themeFillShade="BF"/>
          </w:tcPr>
          <w:p w14:paraId="5A3E147A" w14:textId="77777777" w:rsidR="00394F7B" w:rsidRDefault="00394F7B" w:rsidP="00A86B00"/>
        </w:tc>
      </w:tr>
      <w:tr w:rsidR="00394F7B" w14:paraId="6C9CE2C0" w14:textId="77777777" w:rsidTr="00BD2CC6">
        <w:tc>
          <w:tcPr>
            <w:tcW w:w="1896" w:type="dxa"/>
          </w:tcPr>
          <w:p w14:paraId="24180AA1" w14:textId="339EC76A" w:rsidR="00394F7B" w:rsidRDefault="00394F7B" w:rsidP="00394F7B">
            <w:r w:rsidRPr="00A86B00">
              <w:rPr>
                <w:b/>
                <w:bCs/>
              </w:rPr>
              <w:t>Variable</w:t>
            </w:r>
          </w:p>
        </w:tc>
        <w:tc>
          <w:tcPr>
            <w:tcW w:w="3752" w:type="dxa"/>
          </w:tcPr>
          <w:p w14:paraId="495C8241" w14:textId="6D550B51" w:rsidR="00394F7B" w:rsidRDefault="00394F7B" w:rsidP="00394F7B">
            <w:r w:rsidRPr="00A86B00">
              <w:rPr>
                <w:b/>
                <w:bCs/>
              </w:rPr>
              <w:t>Description</w:t>
            </w:r>
          </w:p>
        </w:tc>
        <w:tc>
          <w:tcPr>
            <w:tcW w:w="2201" w:type="dxa"/>
          </w:tcPr>
          <w:p w14:paraId="7CFDC131" w14:textId="72A00C26" w:rsidR="00394F7B" w:rsidRDefault="00394F7B" w:rsidP="00394F7B">
            <w:r w:rsidRPr="00A86B00">
              <w:rPr>
                <w:b/>
                <w:bCs/>
              </w:rPr>
              <w:t>Units</w:t>
            </w:r>
          </w:p>
        </w:tc>
        <w:tc>
          <w:tcPr>
            <w:tcW w:w="2941" w:type="dxa"/>
          </w:tcPr>
          <w:p w14:paraId="00FEF309" w14:textId="77777777" w:rsidR="00394F7B" w:rsidRPr="00A86B00" w:rsidRDefault="00394F7B" w:rsidP="00394F7B">
            <w:pPr>
              <w:rPr>
                <w:b/>
                <w:bCs/>
              </w:rPr>
            </w:pPr>
            <w:r w:rsidRPr="00A86B00">
              <w:rPr>
                <w:b/>
                <w:bCs/>
              </w:rPr>
              <w:t>Corresponding</w:t>
            </w:r>
          </w:p>
          <w:p w14:paraId="2DE95CE1" w14:textId="4FBE6308" w:rsidR="00394F7B" w:rsidRDefault="00394F7B" w:rsidP="00394F7B">
            <w:r w:rsidRPr="00A86B00">
              <w:rPr>
                <w:b/>
                <w:bCs/>
              </w:rPr>
              <w:t>Query</w:t>
            </w:r>
          </w:p>
        </w:tc>
      </w:tr>
      <w:tr w:rsidR="00394F7B" w14:paraId="5B8DB702" w14:textId="77777777" w:rsidTr="00BD2CC6">
        <w:tc>
          <w:tcPr>
            <w:tcW w:w="1896" w:type="dxa"/>
          </w:tcPr>
          <w:p w14:paraId="42026609" w14:textId="0B6F706E" w:rsidR="00394F7B" w:rsidRPr="00DF371D" w:rsidRDefault="00394F7B" w:rsidP="00394F7B">
            <w:pPr>
              <w:rPr>
                <w:color w:val="00B050"/>
              </w:rPr>
            </w:pPr>
            <w:r w:rsidRPr="00DF371D">
              <w:rPr>
                <w:color w:val="00B050"/>
              </w:rPr>
              <w:t>FREQ</w:t>
            </w:r>
          </w:p>
        </w:tc>
        <w:tc>
          <w:tcPr>
            <w:tcW w:w="3752" w:type="dxa"/>
          </w:tcPr>
          <w:p w14:paraId="71113D5C" w14:textId="0C9CB470" w:rsidR="00394F7B" w:rsidRPr="00DF371D" w:rsidRDefault="00394F7B" w:rsidP="00394F7B">
            <w:pPr>
              <w:rPr>
                <w:color w:val="00B050"/>
              </w:rPr>
            </w:pPr>
            <w:r w:rsidRPr="00DF371D">
              <w:rPr>
                <w:color w:val="00B050"/>
              </w:rPr>
              <w:t>AC Power Frequency</w:t>
            </w:r>
          </w:p>
        </w:tc>
        <w:tc>
          <w:tcPr>
            <w:tcW w:w="2201" w:type="dxa"/>
          </w:tcPr>
          <w:p w14:paraId="72C2EC39" w14:textId="77777777" w:rsidR="00394F7B" w:rsidRPr="00DF371D" w:rsidRDefault="00394F7B" w:rsidP="00394F7B">
            <w:pPr>
              <w:rPr>
                <w:color w:val="00B050"/>
              </w:rPr>
            </w:pPr>
            <w:r w:rsidRPr="00DF371D">
              <w:rPr>
                <w:color w:val="00B050"/>
              </w:rPr>
              <w:t>Report in Hz</w:t>
            </w:r>
          </w:p>
          <w:p w14:paraId="3AED481C" w14:textId="77777777" w:rsidR="00394F7B" w:rsidRPr="00DF371D" w:rsidRDefault="00394F7B" w:rsidP="00394F7B">
            <w:pPr>
              <w:rPr>
                <w:color w:val="00B050"/>
              </w:rPr>
            </w:pPr>
            <w:r w:rsidRPr="00DF371D">
              <w:rPr>
                <w:color w:val="00B050"/>
              </w:rPr>
              <w:t xml:space="preserve">Raw data in </w:t>
            </w:r>
            <w:proofErr w:type="spellStart"/>
            <w:r w:rsidRPr="00DF371D">
              <w:rPr>
                <w:color w:val="00B050"/>
              </w:rPr>
              <w:t>uint</w:t>
            </w:r>
            <w:proofErr w:type="spellEnd"/>
            <w:r w:rsidRPr="00DF371D">
              <w:rPr>
                <w:color w:val="00B050"/>
              </w:rPr>
              <w:t>, 16-bit</w:t>
            </w:r>
          </w:p>
          <w:p w14:paraId="3D6BE74F" w14:textId="3BF42853" w:rsidR="00394F7B" w:rsidRPr="00DF371D" w:rsidRDefault="00394F7B" w:rsidP="00394F7B">
            <w:pPr>
              <w:rPr>
                <w:color w:val="00B050"/>
              </w:rPr>
            </w:pPr>
            <w:r w:rsidRPr="00DF371D">
              <w:rPr>
                <w:color w:val="00B050"/>
              </w:rPr>
              <w:t>1-LSB = 0.1Hz</w:t>
            </w:r>
          </w:p>
        </w:tc>
        <w:tc>
          <w:tcPr>
            <w:tcW w:w="2941" w:type="dxa"/>
          </w:tcPr>
          <w:p w14:paraId="6F95A953" w14:textId="20BBBCF0" w:rsidR="00394F7B" w:rsidRPr="00DF371D" w:rsidRDefault="00394F7B" w:rsidP="00394F7B">
            <w:pPr>
              <w:rPr>
                <w:color w:val="00B050"/>
              </w:rPr>
            </w:pPr>
            <w:r w:rsidRPr="00DF371D">
              <w:rPr>
                <w:color w:val="00B050"/>
              </w:rPr>
              <w:t>MEASURE?</w:t>
            </w:r>
          </w:p>
        </w:tc>
      </w:tr>
      <w:tr w:rsidR="00394F7B" w14:paraId="6481D696" w14:textId="77777777" w:rsidTr="00BD2CC6">
        <w:tc>
          <w:tcPr>
            <w:tcW w:w="1896" w:type="dxa"/>
          </w:tcPr>
          <w:p w14:paraId="5FDA8084" w14:textId="77777777" w:rsidR="00394F7B" w:rsidRPr="00DF371D" w:rsidRDefault="00394F7B" w:rsidP="00394F7B">
            <w:pPr>
              <w:rPr>
                <w:color w:val="00B050"/>
              </w:rPr>
            </w:pPr>
            <w:r w:rsidRPr="00DF371D">
              <w:rPr>
                <w:color w:val="00B050"/>
              </w:rPr>
              <w:t xml:space="preserve">VRMSA, </w:t>
            </w:r>
          </w:p>
          <w:p w14:paraId="620E2E00" w14:textId="77777777" w:rsidR="00394F7B" w:rsidRPr="00DF371D" w:rsidRDefault="00394F7B" w:rsidP="00394F7B">
            <w:pPr>
              <w:rPr>
                <w:color w:val="00B050"/>
              </w:rPr>
            </w:pPr>
            <w:r w:rsidRPr="00DF371D">
              <w:rPr>
                <w:color w:val="00B050"/>
              </w:rPr>
              <w:t>VRMSB,</w:t>
            </w:r>
          </w:p>
          <w:p w14:paraId="59B3D6BC" w14:textId="5507A9C3" w:rsidR="00394F7B" w:rsidRPr="00DF371D" w:rsidRDefault="00394F7B" w:rsidP="00394F7B">
            <w:pPr>
              <w:rPr>
                <w:color w:val="00B050"/>
              </w:rPr>
            </w:pPr>
            <w:r w:rsidRPr="00DF371D">
              <w:rPr>
                <w:color w:val="00B050"/>
              </w:rPr>
              <w:t>VRMSC</w:t>
            </w:r>
          </w:p>
        </w:tc>
        <w:tc>
          <w:tcPr>
            <w:tcW w:w="3752" w:type="dxa"/>
          </w:tcPr>
          <w:p w14:paraId="12313971" w14:textId="271A77D1" w:rsidR="00394F7B" w:rsidRPr="00DF371D" w:rsidRDefault="00394F7B" w:rsidP="00394F7B">
            <w:pPr>
              <w:rPr>
                <w:color w:val="00B050"/>
              </w:rPr>
            </w:pPr>
            <w:r w:rsidRPr="00DF371D">
              <w:rPr>
                <w:color w:val="00B050"/>
              </w:rPr>
              <w:t>AC Voltage, RMS</w:t>
            </w:r>
          </w:p>
          <w:p w14:paraId="6341D538" w14:textId="1686EF30" w:rsidR="00394F7B" w:rsidRPr="00DF371D" w:rsidRDefault="00394F7B" w:rsidP="00394F7B">
            <w:pPr>
              <w:rPr>
                <w:color w:val="00B050"/>
              </w:rPr>
            </w:pPr>
            <w:r w:rsidRPr="00DF371D">
              <w:rPr>
                <w:color w:val="00B050"/>
              </w:rPr>
              <w:t>Phases A, B, C</w:t>
            </w:r>
          </w:p>
        </w:tc>
        <w:tc>
          <w:tcPr>
            <w:tcW w:w="2201" w:type="dxa"/>
          </w:tcPr>
          <w:p w14:paraId="4DED4FDA" w14:textId="220E0F8E" w:rsidR="00394F7B" w:rsidRPr="00DF371D" w:rsidRDefault="00394F7B" w:rsidP="00394F7B">
            <w:pPr>
              <w:rPr>
                <w:color w:val="00B050"/>
              </w:rPr>
            </w:pPr>
            <w:r w:rsidRPr="00DF371D">
              <w:rPr>
                <w:color w:val="00B050"/>
              </w:rPr>
              <w:t>Report in Volts</w:t>
            </w:r>
          </w:p>
          <w:p w14:paraId="045961A9" w14:textId="155C5C91" w:rsidR="00394F7B" w:rsidRPr="00DF371D" w:rsidRDefault="00394F7B" w:rsidP="00394F7B">
            <w:pPr>
              <w:rPr>
                <w:color w:val="00B050"/>
              </w:rPr>
            </w:pPr>
            <w:r w:rsidRPr="00DF371D">
              <w:rPr>
                <w:color w:val="00B050"/>
              </w:rPr>
              <w:t xml:space="preserve">Raw data in </w:t>
            </w:r>
            <w:proofErr w:type="spellStart"/>
            <w:r w:rsidRPr="00DF371D">
              <w:rPr>
                <w:color w:val="00B050"/>
              </w:rPr>
              <w:t>uint</w:t>
            </w:r>
            <w:proofErr w:type="spellEnd"/>
            <w:r w:rsidRPr="00DF371D">
              <w:rPr>
                <w:color w:val="00B050"/>
              </w:rPr>
              <w:t>, 16-bit</w:t>
            </w:r>
          </w:p>
          <w:p w14:paraId="6F9DA6E6" w14:textId="7FB25BE5" w:rsidR="00394F7B" w:rsidRPr="00DF371D" w:rsidRDefault="00394F7B" w:rsidP="00394F7B">
            <w:pPr>
              <w:rPr>
                <w:color w:val="00B050"/>
              </w:rPr>
            </w:pPr>
            <w:r w:rsidRPr="00DF371D">
              <w:rPr>
                <w:color w:val="00B050"/>
              </w:rPr>
              <w:t>1-LSB = 0.1V</w:t>
            </w:r>
          </w:p>
        </w:tc>
        <w:tc>
          <w:tcPr>
            <w:tcW w:w="2941" w:type="dxa"/>
          </w:tcPr>
          <w:p w14:paraId="0E18B26E" w14:textId="7F0C68F4" w:rsidR="00394F7B" w:rsidRPr="00DF371D" w:rsidRDefault="00394F7B" w:rsidP="00394F7B">
            <w:pPr>
              <w:rPr>
                <w:color w:val="00B050"/>
              </w:rPr>
            </w:pPr>
            <w:r w:rsidRPr="00DF371D">
              <w:rPr>
                <w:color w:val="00B050"/>
              </w:rPr>
              <w:t>MEASURE?</w:t>
            </w:r>
          </w:p>
        </w:tc>
      </w:tr>
      <w:tr w:rsidR="00394F7B" w14:paraId="4032933F" w14:textId="77777777" w:rsidTr="00BD2CC6">
        <w:tc>
          <w:tcPr>
            <w:tcW w:w="1896" w:type="dxa"/>
          </w:tcPr>
          <w:p w14:paraId="4CC8BCC0" w14:textId="77777777" w:rsidR="00394F7B" w:rsidRPr="00DF371D" w:rsidRDefault="00394F7B" w:rsidP="00394F7B">
            <w:pPr>
              <w:rPr>
                <w:color w:val="00B050"/>
              </w:rPr>
            </w:pPr>
            <w:r w:rsidRPr="00DF371D">
              <w:rPr>
                <w:color w:val="00B050"/>
              </w:rPr>
              <w:t>VPKA,</w:t>
            </w:r>
          </w:p>
          <w:p w14:paraId="68FA9244" w14:textId="77777777" w:rsidR="00394F7B" w:rsidRPr="00DF371D" w:rsidRDefault="00394F7B" w:rsidP="00394F7B">
            <w:pPr>
              <w:rPr>
                <w:color w:val="00B050"/>
              </w:rPr>
            </w:pPr>
            <w:r w:rsidRPr="00DF371D">
              <w:rPr>
                <w:color w:val="00B050"/>
              </w:rPr>
              <w:t>VPKB,</w:t>
            </w:r>
          </w:p>
          <w:p w14:paraId="64123446" w14:textId="4C190FC5" w:rsidR="00394F7B" w:rsidRPr="00DF371D" w:rsidRDefault="00394F7B" w:rsidP="00394F7B">
            <w:pPr>
              <w:rPr>
                <w:color w:val="00B050"/>
              </w:rPr>
            </w:pPr>
            <w:r w:rsidRPr="00DF371D">
              <w:rPr>
                <w:color w:val="00B050"/>
              </w:rPr>
              <w:t>VPKC</w:t>
            </w:r>
          </w:p>
        </w:tc>
        <w:tc>
          <w:tcPr>
            <w:tcW w:w="3752" w:type="dxa"/>
          </w:tcPr>
          <w:p w14:paraId="756CBBA6" w14:textId="15642F9C" w:rsidR="00394F7B" w:rsidRPr="00DF371D" w:rsidRDefault="00394F7B" w:rsidP="00394F7B">
            <w:pPr>
              <w:rPr>
                <w:color w:val="00B050"/>
              </w:rPr>
            </w:pPr>
            <w:r w:rsidRPr="00DF371D">
              <w:rPr>
                <w:color w:val="00B050"/>
              </w:rPr>
              <w:t>AC Voltage, Peak</w:t>
            </w:r>
          </w:p>
          <w:p w14:paraId="296C3DF8" w14:textId="6767BEB9" w:rsidR="00394F7B" w:rsidRPr="00DF371D" w:rsidRDefault="00394F7B" w:rsidP="00394F7B">
            <w:pPr>
              <w:rPr>
                <w:color w:val="00B050"/>
              </w:rPr>
            </w:pPr>
            <w:r w:rsidRPr="00DF371D">
              <w:rPr>
                <w:color w:val="00B050"/>
              </w:rPr>
              <w:t>Phases A, B, C</w:t>
            </w:r>
          </w:p>
        </w:tc>
        <w:tc>
          <w:tcPr>
            <w:tcW w:w="2201" w:type="dxa"/>
          </w:tcPr>
          <w:p w14:paraId="50719A95" w14:textId="77777777" w:rsidR="00394F7B" w:rsidRPr="00DF371D" w:rsidRDefault="00394F7B" w:rsidP="00394F7B">
            <w:pPr>
              <w:rPr>
                <w:color w:val="00B050"/>
              </w:rPr>
            </w:pPr>
            <w:r w:rsidRPr="00DF371D">
              <w:rPr>
                <w:color w:val="00B050"/>
              </w:rPr>
              <w:t>Report in Volts</w:t>
            </w:r>
          </w:p>
          <w:p w14:paraId="3144298F" w14:textId="77777777" w:rsidR="00394F7B" w:rsidRPr="00DF371D" w:rsidRDefault="00394F7B" w:rsidP="00394F7B">
            <w:pPr>
              <w:rPr>
                <w:color w:val="00B050"/>
              </w:rPr>
            </w:pPr>
            <w:r w:rsidRPr="00DF371D">
              <w:rPr>
                <w:color w:val="00B050"/>
              </w:rPr>
              <w:t xml:space="preserve">Raw data in </w:t>
            </w:r>
            <w:proofErr w:type="spellStart"/>
            <w:r w:rsidRPr="00DF371D">
              <w:rPr>
                <w:color w:val="00B050"/>
              </w:rPr>
              <w:t>uint</w:t>
            </w:r>
            <w:proofErr w:type="spellEnd"/>
            <w:r w:rsidRPr="00DF371D">
              <w:rPr>
                <w:color w:val="00B050"/>
              </w:rPr>
              <w:t>, 16-bit</w:t>
            </w:r>
          </w:p>
          <w:p w14:paraId="38921315" w14:textId="1EFB2E37" w:rsidR="00394F7B" w:rsidRPr="00DF371D" w:rsidRDefault="00394F7B" w:rsidP="00394F7B">
            <w:pPr>
              <w:rPr>
                <w:color w:val="00B050"/>
              </w:rPr>
            </w:pPr>
            <w:r w:rsidRPr="00DF371D">
              <w:rPr>
                <w:color w:val="00B050"/>
              </w:rPr>
              <w:t>1-LSB = 0.1V</w:t>
            </w:r>
          </w:p>
        </w:tc>
        <w:tc>
          <w:tcPr>
            <w:tcW w:w="2941" w:type="dxa"/>
          </w:tcPr>
          <w:p w14:paraId="56F2EB1D" w14:textId="4E2D5940" w:rsidR="00394F7B" w:rsidRPr="00DF371D" w:rsidRDefault="00394F7B" w:rsidP="00394F7B">
            <w:pPr>
              <w:rPr>
                <w:color w:val="00B050"/>
              </w:rPr>
            </w:pPr>
            <w:r w:rsidRPr="00DF371D">
              <w:rPr>
                <w:color w:val="00B050"/>
              </w:rPr>
              <w:t>MEASURE?</w:t>
            </w:r>
          </w:p>
        </w:tc>
      </w:tr>
      <w:tr w:rsidR="00394F7B" w:rsidRPr="00471F2B" w14:paraId="18D95058" w14:textId="77777777" w:rsidTr="00BD2CC6">
        <w:tc>
          <w:tcPr>
            <w:tcW w:w="1896" w:type="dxa"/>
          </w:tcPr>
          <w:p w14:paraId="252D2494" w14:textId="77777777" w:rsidR="00394F7B" w:rsidRPr="00DF371D" w:rsidRDefault="00394F7B" w:rsidP="00394F7B">
            <w:pPr>
              <w:rPr>
                <w:color w:val="00B050"/>
              </w:rPr>
            </w:pPr>
            <w:r w:rsidRPr="00DF371D">
              <w:rPr>
                <w:color w:val="00B050"/>
              </w:rPr>
              <w:t>VDCA,</w:t>
            </w:r>
          </w:p>
          <w:p w14:paraId="3960D61F" w14:textId="77777777" w:rsidR="00394F7B" w:rsidRPr="00DF371D" w:rsidRDefault="00394F7B" w:rsidP="00394F7B">
            <w:pPr>
              <w:rPr>
                <w:color w:val="00B050"/>
              </w:rPr>
            </w:pPr>
            <w:r w:rsidRPr="00DF371D">
              <w:rPr>
                <w:color w:val="00B050"/>
              </w:rPr>
              <w:t>VDCB,</w:t>
            </w:r>
          </w:p>
          <w:p w14:paraId="1BABBB3D" w14:textId="0B6F549D" w:rsidR="00394F7B" w:rsidRPr="00DF371D" w:rsidRDefault="00394F7B" w:rsidP="00394F7B">
            <w:pPr>
              <w:rPr>
                <w:color w:val="00B050"/>
              </w:rPr>
            </w:pPr>
            <w:r w:rsidRPr="00DF371D">
              <w:rPr>
                <w:color w:val="00B050"/>
              </w:rPr>
              <w:t>VDCC</w:t>
            </w:r>
          </w:p>
        </w:tc>
        <w:tc>
          <w:tcPr>
            <w:tcW w:w="3752" w:type="dxa"/>
          </w:tcPr>
          <w:p w14:paraId="3C9F84E6" w14:textId="437F3CE4" w:rsidR="00394F7B" w:rsidRPr="00DF371D" w:rsidRDefault="00394F7B" w:rsidP="00394F7B">
            <w:pPr>
              <w:rPr>
                <w:color w:val="00B050"/>
              </w:rPr>
            </w:pPr>
            <w:r w:rsidRPr="00DF371D">
              <w:rPr>
                <w:color w:val="00B050"/>
              </w:rPr>
              <w:t>AC Voltage, DC Component</w:t>
            </w:r>
          </w:p>
          <w:p w14:paraId="263ACAE9" w14:textId="4EBA2FAA" w:rsidR="00394F7B" w:rsidRPr="00DF371D" w:rsidRDefault="00394F7B" w:rsidP="00394F7B">
            <w:pPr>
              <w:rPr>
                <w:color w:val="00B050"/>
              </w:rPr>
            </w:pPr>
            <w:r w:rsidRPr="00DF371D">
              <w:rPr>
                <w:color w:val="00B050"/>
              </w:rPr>
              <w:t>Phases A, B, C</w:t>
            </w:r>
          </w:p>
        </w:tc>
        <w:tc>
          <w:tcPr>
            <w:tcW w:w="2201" w:type="dxa"/>
          </w:tcPr>
          <w:p w14:paraId="3CD6D6F4" w14:textId="60C74CE4" w:rsidR="00394F7B" w:rsidRPr="00DF371D" w:rsidRDefault="00394F7B" w:rsidP="00394F7B">
            <w:pPr>
              <w:rPr>
                <w:color w:val="00B050"/>
              </w:rPr>
            </w:pPr>
            <w:r w:rsidRPr="00DF371D">
              <w:rPr>
                <w:color w:val="00B050"/>
              </w:rPr>
              <w:t>Report in Volts</w:t>
            </w:r>
          </w:p>
          <w:p w14:paraId="190131A0" w14:textId="77777777" w:rsidR="00394F7B" w:rsidRPr="00DF371D" w:rsidRDefault="00394F7B" w:rsidP="00394F7B">
            <w:pPr>
              <w:rPr>
                <w:color w:val="00B050"/>
              </w:rPr>
            </w:pPr>
            <w:r w:rsidRPr="00DF371D">
              <w:rPr>
                <w:color w:val="00B050"/>
              </w:rPr>
              <w:t xml:space="preserve">Raw data in </w:t>
            </w:r>
            <w:proofErr w:type="spellStart"/>
            <w:r w:rsidRPr="00DF371D">
              <w:rPr>
                <w:color w:val="00B050"/>
              </w:rPr>
              <w:t>uint</w:t>
            </w:r>
            <w:proofErr w:type="spellEnd"/>
            <w:r w:rsidRPr="00DF371D">
              <w:rPr>
                <w:color w:val="00B050"/>
              </w:rPr>
              <w:t>, 16-bit</w:t>
            </w:r>
          </w:p>
          <w:p w14:paraId="38870584" w14:textId="4F30070D" w:rsidR="00394F7B" w:rsidRPr="00DF371D" w:rsidRDefault="00394F7B" w:rsidP="00394F7B">
            <w:pPr>
              <w:rPr>
                <w:color w:val="00B050"/>
              </w:rPr>
            </w:pPr>
            <w:r w:rsidRPr="00DF371D">
              <w:rPr>
                <w:color w:val="00B050"/>
              </w:rPr>
              <w:t>1-LSB = 0.001V</w:t>
            </w:r>
          </w:p>
        </w:tc>
        <w:tc>
          <w:tcPr>
            <w:tcW w:w="2941" w:type="dxa"/>
          </w:tcPr>
          <w:p w14:paraId="2EEB6DA0" w14:textId="336C8DD9" w:rsidR="00394F7B" w:rsidRPr="00DF371D" w:rsidRDefault="00394F7B" w:rsidP="00394F7B">
            <w:pPr>
              <w:rPr>
                <w:color w:val="00B050"/>
              </w:rPr>
            </w:pPr>
            <w:r w:rsidRPr="00DF371D">
              <w:rPr>
                <w:color w:val="00B050"/>
              </w:rPr>
              <w:t>MEASURE?</w:t>
            </w:r>
          </w:p>
        </w:tc>
      </w:tr>
      <w:tr w:rsidR="00394F7B" w:rsidRPr="00471F2B" w14:paraId="5EA9997C" w14:textId="77777777" w:rsidTr="00BD2CC6">
        <w:tc>
          <w:tcPr>
            <w:tcW w:w="1896" w:type="dxa"/>
          </w:tcPr>
          <w:p w14:paraId="3034D273" w14:textId="6A3F3110" w:rsidR="00394F7B" w:rsidRPr="00DF371D" w:rsidRDefault="00394F7B" w:rsidP="00394F7B">
            <w:pPr>
              <w:rPr>
                <w:color w:val="00B050"/>
              </w:rPr>
            </w:pPr>
            <w:r w:rsidRPr="00DF371D">
              <w:rPr>
                <w:color w:val="00B050"/>
              </w:rPr>
              <w:t>PHA,</w:t>
            </w:r>
          </w:p>
          <w:p w14:paraId="6795A49F" w14:textId="154A2681" w:rsidR="00394F7B" w:rsidRPr="00DF371D" w:rsidRDefault="00394F7B" w:rsidP="00394F7B">
            <w:pPr>
              <w:rPr>
                <w:color w:val="00B050"/>
              </w:rPr>
            </w:pPr>
            <w:r w:rsidRPr="00DF371D">
              <w:rPr>
                <w:color w:val="00B050"/>
              </w:rPr>
              <w:t>PHB,</w:t>
            </w:r>
          </w:p>
          <w:p w14:paraId="48FB2327" w14:textId="58B3E7B9" w:rsidR="00394F7B" w:rsidRPr="00DF371D" w:rsidRDefault="00394F7B" w:rsidP="00394F7B">
            <w:pPr>
              <w:rPr>
                <w:color w:val="00B050"/>
              </w:rPr>
            </w:pPr>
            <w:r w:rsidRPr="00DF371D">
              <w:rPr>
                <w:color w:val="00B050"/>
              </w:rPr>
              <w:t>PHC</w:t>
            </w:r>
          </w:p>
        </w:tc>
        <w:tc>
          <w:tcPr>
            <w:tcW w:w="3752" w:type="dxa"/>
          </w:tcPr>
          <w:p w14:paraId="58B58470" w14:textId="77777777" w:rsidR="00394F7B" w:rsidRPr="00DF371D" w:rsidRDefault="00394F7B" w:rsidP="00394F7B">
            <w:pPr>
              <w:rPr>
                <w:color w:val="00B050"/>
              </w:rPr>
            </w:pPr>
            <w:r w:rsidRPr="00DF371D">
              <w:rPr>
                <w:color w:val="00B050"/>
              </w:rPr>
              <w:t>AC Phase Angle</w:t>
            </w:r>
          </w:p>
          <w:p w14:paraId="65807525" w14:textId="46A6A284" w:rsidR="00394F7B" w:rsidRPr="00DF371D" w:rsidRDefault="00394F7B" w:rsidP="00394F7B">
            <w:pPr>
              <w:rPr>
                <w:color w:val="00B050"/>
              </w:rPr>
            </w:pPr>
            <w:r w:rsidRPr="00DF371D">
              <w:rPr>
                <w:color w:val="00B050"/>
              </w:rPr>
              <w:t>Phases A, B, C</w:t>
            </w:r>
          </w:p>
        </w:tc>
        <w:tc>
          <w:tcPr>
            <w:tcW w:w="2201" w:type="dxa"/>
          </w:tcPr>
          <w:p w14:paraId="26309CED" w14:textId="77777777" w:rsidR="00394F7B" w:rsidRPr="00DF371D" w:rsidRDefault="00394F7B" w:rsidP="00394F7B">
            <w:pPr>
              <w:rPr>
                <w:color w:val="00B050"/>
              </w:rPr>
            </w:pPr>
            <w:r w:rsidRPr="00DF371D">
              <w:rPr>
                <w:color w:val="00B050"/>
              </w:rPr>
              <w:t>Report in Degrees</w:t>
            </w:r>
          </w:p>
          <w:p w14:paraId="54F3AF6B" w14:textId="77777777" w:rsidR="00394F7B" w:rsidRPr="00DF371D" w:rsidRDefault="00394F7B" w:rsidP="00394F7B">
            <w:pPr>
              <w:rPr>
                <w:color w:val="00B050"/>
              </w:rPr>
            </w:pPr>
            <w:r w:rsidRPr="00DF371D">
              <w:rPr>
                <w:color w:val="00B050"/>
              </w:rPr>
              <w:t xml:space="preserve">Raw data in </w:t>
            </w:r>
            <w:proofErr w:type="spellStart"/>
            <w:r w:rsidRPr="00DF371D">
              <w:rPr>
                <w:color w:val="00B050"/>
              </w:rPr>
              <w:t>uint</w:t>
            </w:r>
            <w:proofErr w:type="spellEnd"/>
            <w:r w:rsidRPr="00DF371D">
              <w:rPr>
                <w:color w:val="00B050"/>
              </w:rPr>
              <w:t>, 16-bit</w:t>
            </w:r>
          </w:p>
          <w:p w14:paraId="0C1AEE73" w14:textId="4121F5D8" w:rsidR="00394F7B" w:rsidRPr="00DF371D" w:rsidRDefault="00394F7B" w:rsidP="00394F7B">
            <w:pPr>
              <w:rPr>
                <w:color w:val="00B050"/>
              </w:rPr>
            </w:pPr>
            <w:r w:rsidRPr="00DF371D">
              <w:rPr>
                <w:color w:val="00B050"/>
              </w:rPr>
              <w:t>1-LSB = 0.1 degree</w:t>
            </w:r>
          </w:p>
        </w:tc>
        <w:tc>
          <w:tcPr>
            <w:tcW w:w="2941" w:type="dxa"/>
          </w:tcPr>
          <w:p w14:paraId="003A7BBC" w14:textId="7829E6F5" w:rsidR="00394F7B" w:rsidRPr="00DF371D" w:rsidRDefault="00394F7B" w:rsidP="00394F7B">
            <w:pPr>
              <w:rPr>
                <w:color w:val="00B050"/>
              </w:rPr>
            </w:pPr>
            <w:r w:rsidRPr="00DF371D">
              <w:rPr>
                <w:color w:val="00B050"/>
              </w:rPr>
              <w:t>MEASURE?</w:t>
            </w:r>
          </w:p>
        </w:tc>
      </w:tr>
      <w:tr w:rsidR="00394F7B" w14:paraId="417B3350" w14:textId="77777777" w:rsidTr="00BD2CC6">
        <w:tc>
          <w:tcPr>
            <w:tcW w:w="1896" w:type="dxa"/>
          </w:tcPr>
          <w:p w14:paraId="408A51C7" w14:textId="77777777" w:rsidR="00394F7B" w:rsidRPr="00DF371D" w:rsidRDefault="00394F7B" w:rsidP="00394F7B">
            <w:pPr>
              <w:rPr>
                <w:color w:val="00B050"/>
              </w:rPr>
            </w:pPr>
            <w:r w:rsidRPr="00DF371D">
              <w:rPr>
                <w:color w:val="00B050"/>
              </w:rPr>
              <w:t>THDA,</w:t>
            </w:r>
          </w:p>
          <w:p w14:paraId="2D2F4877" w14:textId="77777777" w:rsidR="00394F7B" w:rsidRPr="00DF371D" w:rsidRDefault="00394F7B" w:rsidP="00394F7B">
            <w:pPr>
              <w:rPr>
                <w:color w:val="00B050"/>
              </w:rPr>
            </w:pPr>
            <w:r w:rsidRPr="00DF371D">
              <w:rPr>
                <w:color w:val="00B050"/>
              </w:rPr>
              <w:t>THDB,</w:t>
            </w:r>
          </w:p>
          <w:p w14:paraId="401E1103" w14:textId="45A57538" w:rsidR="00394F7B" w:rsidRPr="00DF371D" w:rsidRDefault="00394F7B" w:rsidP="00394F7B">
            <w:pPr>
              <w:rPr>
                <w:color w:val="00B050"/>
              </w:rPr>
            </w:pPr>
            <w:r w:rsidRPr="00DF371D">
              <w:rPr>
                <w:color w:val="00B050"/>
              </w:rPr>
              <w:t>THDC</w:t>
            </w:r>
          </w:p>
        </w:tc>
        <w:tc>
          <w:tcPr>
            <w:tcW w:w="3752" w:type="dxa"/>
          </w:tcPr>
          <w:p w14:paraId="5FE8D2A1" w14:textId="77777777" w:rsidR="00394F7B" w:rsidRPr="00DF371D" w:rsidRDefault="00394F7B" w:rsidP="00394F7B">
            <w:pPr>
              <w:rPr>
                <w:color w:val="00B050"/>
              </w:rPr>
            </w:pPr>
            <w:r w:rsidRPr="00DF371D">
              <w:rPr>
                <w:color w:val="00B050"/>
              </w:rPr>
              <w:t>AC Voltage THD</w:t>
            </w:r>
          </w:p>
          <w:p w14:paraId="5C7F7642" w14:textId="1700A864" w:rsidR="00394F7B" w:rsidRPr="00DF371D" w:rsidRDefault="00394F7B" w:rsidP="00394F7B">
            <w:pPr>
              <w:rPr>
                <w:color w:val="00B050"/>
              </w:rPr>
            </w:pPr>
            <w:r w:rsidRPr="00DF371D">
              <w:rPr>
                <w:color w:val="00B050"/>
              </w:rPr>
              <w:t>Phases A, B, C</w:t>
            </w:r>
          </w:p>
        </w:tc>
        <w:tc>
          <w:tcPr>
            <w:tcW w:w="2201" w:type="dxa"/>
          </w:tcPr>
          <w:p w14:paraId="75AFF774" w14:textId="77777777" w:rsidR="00394F7B" w:rsidRPr="00DF371D" w:rsidRDefault="00394F7B" w:rsidP="00394F7B">
            <w:pPr>
              <w:rPr>
                <w:color w:val="00B050"/>
              </w:rPr>
            </w:pPr>
            <w:r w:rsidRPr="00DF371D">
              <w:rPr>
                <w:color w:val="00B050"/>
              </w:rPr>
              <w:t>Reported in %</w:t>
            </w:r>
          </w:p>
          <w:p w14:paraId="577971E1" w14:textId="77777777" w:rsidR="00394F7B" w:rsidRPr="00DF371D" w:rsidRDefault="00394F7B" w:rsidP="00394F7B">
            <w:pPr>
              <w:rPr>
                <w:color w:val="00B050"/>
              </w:rPr>
            </w:pPr>
            <w:r w:rsidRPr="00DF371D">
              <w:rPr>
                <w:color w:val="00B050"/>
              </w:rPr>
              <w:t xml:space="preserve">Raw data in </w:t>
            </w:r>
            <w:proofErr w:type="spellStart"/>
            <w:r w:rsidRPr="00DF371D">
              <w:rPr>
                <w:color w:val="00B050"/>
              </w:rPr>
              <w:t>uint</w:t>
            </w:r>
            <w:proofErr w:type="spellEnd"/>
            <w:r w:rsidRPr="00DF371D">
              <w:rPr>
                <w:color w:val="00B050"/>
              </w:rPr>
              <w:t>, 8-bit</w:t>
            </w:r>
          </w:p>
          <w:p w14:paraId="20E89779" w14:textId="7F80CBF5" w:rsidR="00394F7B" w:rsidRPr="00DF371D" w:rsidRDefault="00394F7B" w:rsidP="00394F7B">
            <w:pPr>
              <w:rPr>
                <w:color w:val="00B050"/>
              </w:rPr>
            </w:pPr>
            <w:r w:rsidRPr="00DF371D">
              <w:rPr>
                <w:color w:val="00B050"/>
              </w:rPr>
              <w:t>1-LSB = 0.1%</w:t>
            </w:r>
          </w:p>
        </w:tc>
        <w:tc>
          <w:tcPr>
            <w:tcW w:w="2941" w:type="dxa"/>
          </w:tcPr>
          <w:p w14:paraId="1607BA1A" w14:textId="79FC8C24" w:rsidR="00394F7B" w:rsidRPr="00DF371D" w:rsidRDefault="00394F7B" w:rsidP="00394F7B">
            <w:pPr>
              <w:rPr>
                <w:color w:val="00B050"/>
              </w:rPr>
            </w:pPr>
            <w:r w:rsidRPr="00DF371D">
              <w:rPr>
                <w:color w:val="00B050"/>
              </w:rPr>
              <w:t>MEASURE?</w:t>
            </w:r>
          </w:p>
        </w:tc>
      </w:tr>
      <w:tr w:rsidR="00394F7B" w14:paraId="14A47F91" w14:textId="77777777" w:rsidTr="00BD2CC6">
        <w:tc>
          <w:tcPr>
            <w:tcW w:w="1896" w:type="dxa"/>
          </w:tcPr>
          <w:p w14:paraId="350D4703" w14:textId="40649FAC" w:rsidR="00394F7B" w:rsidRPr="00DF371D" w:rsidRDefault="00394F7B" w:rsidP="00394F7B">
            <w:pPr>
              <w:rPr>
                <w:color w:val="00B050"/>
              </w:rPr>
            </w:pPr>
            <w:r w:rsidRPr="00DF371D">
              <w:rPr>
                <w:color w:val="00B050"/>
              </w:rPr>
              <w:t>POWEROK</w:t>
            </w:r>
          </w:p>
        </w:tc>
        <w:tc>
          <w:tcPr>
            <w:tcW w:w="3752" w:type="dxa"/>
          </w:tcPr>
          <w:p w14:paraId="596A0ABE" w14:textId="09263E8F" w:rsidR="00394F7B" w:rsidRPr="00DF371D" w:rsidRDefault="00394F7B" w:rsidP="00394F7B">
            <w:pPr>
              <w:rPr>
                <w:color w:val="00B050"/>
              </w:rPr>
            </w:pPr>
            <w:r w:rsidRPr="00DF371D">
              <w:rPr>
                <w:color w:val="00B050"/>
              </w:rPr>
              <w:t>Power OK, All phases</w:t>
            </w:r>
          </w:p>
        </w:tc>
        <w:tc>
          <w:tcPr>
            <w:tcW w:w="2201" w:type="dxa"/>
          </w:tcPr>
          <w:p w14:paraId="542AEDE5" w14:textId="7581B5E9" w:rsidR="00394F7B" w:rsidRPr="00DF371D" w:rsidRDefault="00394F7B" w:rsidP="00394F7B">
            <w:pPr>
              <w:rPr>
                <w:color w:val="00B050"/>
              </w:rPr>
            </w:pPr>
            <w:r w:rsidRPr="00DF371D">
              <w:rPr>
                <w:color w:val="00B050"/>
              </w:rPr>
              <w:t>Integer, 8-bit</w:t>
            </w:r>
          </w:p>
        </w:tc>
        <w:tc>
          <w:tcPr>
            <w:tcW w:w="2941" w:type="dxa"/>
          </w:tcPr>
          <w:p w14:paraId="0DF53FFD" w14:textId="09A25707" w:rsidR="00394F7B" w:rsidRPr="00DF371D" w:rsidRDefault="00394F7B" w:rsidP="00394F7B">
            <w:pPr>
              <w:rPr>
                <w:color w:val="00B050"/>
              </w:rPr>
            </w:pPr>
            <w:r w:rsidRPr="00DF371D">
              <w:rPr>
                <w:color w:val="00B050"/>
              </w:rPr>
              <w:t>MEASURE?</w:t>
            </w:r>
          </w:p>
        </w:tc>
      </w:tr>
      <w:tr w:rsidR="00394F7B" w14:paraId="07DB0D07" w14:textId="77777777" w:rsidTr="00394F7B">
        <w:tc>
          <w:tcPr>
            <w:tcW w:w="10790" w:type="dxa"/>
            <w:gridSpan w:val="4"/>
            <w:shd w:val="clear" w:color="auto" w:fill="BFBFBF" w:themeFill="background1" w:themeFillShade="BF"/>
          </w:tcPr>
          <w:p w14:paraId="6DD462B1" w14:textId="77777777" w:rsidR="00394F7B" w:rsidRPr="00471F2B" w:rsidRDefault="00394F7B" w:rsidP="00394F7B">
            <w:pPr>
              <w:rPr>
                <w:strike/>
              </w:rPr>
            </w:pPr>
          </w:p>
        </w:tc>
      </w:tr>
      <w:tr w:rsidR="00394F7B" w14:paraId="201F3F3B" w14:textId="77777777" w:rsidTr="00BD2CC6">
        <w:tc>
          <w:tcPr>
            <w:tcW w:w="1896" w:type="dxa"/>
          </w:tcPr>
          <w:p w14:paraId="15CECCAA" w14:textId="0AFB00C5" w:rsidR="00394F7B" w:rsidRDefault="00394F7B" w:rsidP="00394F7B">
            <w:r w:rsidRPr="00A86B00">
              <w:rPr>
                <w:b/>
                <w:bCs/>
              </w:rPr>
              <w:t>Variable</w:t>
            </w:r>
          </w:p>
        </w:tc>
        <w:tc>
          <w:tcPr>
            <w:tcW w:w="3752" w:type="dxa"/>
          </w:tcPr>
          <w:p w14:paraId="398E4557" w14:textId="5A593CDD" w:rsidR="00394F7B" w:rsidRDefault="00394F7B" w:rsidP="00394F7B">
            <w:r w:rsidRPr="00A86B00">
              <w:rPr>
                <w:b/>
                <w:bCs/>
              </w:rPr>
              <w:t>Description</w:t>
            </w:r>
          </w:p>
        </w:tc>
        <w:tc>
          <w:tcPr>
            <w:tcW w:w="2201" w:type="dxa"/>
          </w:tcPr>
          <w:p w14:paraId="2206DB32" w14:textId="2C80C613" w:rsidR="00394F7B" w:rsidRDefault="00394F7B" w:rsidP="00394F7B">
            <w:r w:rsidRPr="00A86B00">
              <w:rPr>
                <w:b/>
                <w:bCs/>
              </w:rPr>
              <w:t>Units</w:t>
            </w:r>
          </w:p>
        </w:tc>
        <w:tc>
          <w:tcPr>
            <w:tcW w:w="2941" w:type="dxa"/>
          </w:tcPr>
          <w:p w14:paraId="633B8DEF" w14:textId="77777777" w:rsidR="00394F7B" w:rsidRPr="00A86B00" w:rsidRDefault="00394F7B" w:rsidP="00394F7B">
            <w:pPr>
              <w:rPr>
                <w:b/>
                <w:bCs/>
              </w:rPr>
            </w:pPr>
            <w:r w:rsidRPr="00A86B00">
              <w:rPr>
                <w:b/>
                <w:bCs/>
              </w:rPr>
              <w:t>Corresponding</w:t>
            </w:r>
          </w:p>
          <w:p w14:paraId="7C13D6AA" w14:textId="7EC0EB27" w:rsidR="00394F7B" w:rsidRDefault="00394F7B" w:rsidP="00394F7B">
            <w:r w:rsidRPr="00A86B00">
              <w:rPr>
                <w:b/>
                <w:bCs/>
              </w:rPr>
              <w:t>Query</w:t>
            </w:r>
          </w:p>
        </w:tc>
      </w:tr>
      <w:tr w:rsidR="002511F0" w14:paraId="599DDEDB" w14:textId="77777777" w:rsidTr="00BD2CC6">
        <w:tc>
          <w:tcPr>
            <w:tcW w:w="1896" w:type="dxa"/>
          </w:tcPr>
          <w:p w14:paraId="7551A58A" w14:textId="123C89E9" w:rsidR="002511F0" w:rsidRPr="002511F0" w:rsidRDefault="002511F0" w:rsidP="002511F0">
            <w:r w:rsidRPr="002511F0">
              <w:t>FREQMAX</w:t>
            </w:r>
          </w:p>
        </w:tc>
        <w:tc>
          <w:tcPr>
            <w:tcW w:w="3752" w:type="dxa"/>
          </w:tcPr>
          <w:p w14:paraId="58489824" w14:textId="332CB8B3" w:rsidR="002511F0" w:rsidRPr="002511F0" w:rsidRDefault="002511F0" w:rsidP="002511F0">
            <w:r w:rsidRPr="002511F0">
              <w:t>Maximum AC Power Frequency</w:t>
            </w:r>
          </w:p>
        </w:tc>
        <w:tc>
          <w:tcPr>
            <w:tcW w:w="2201" w:type="dxa"/>
          </w:tcPr>
          <w:p w14:paraId="5A0AC84B" w14:textId="77777777" w:rsidR="002511F0" w:rsidRPr="002511F0" w:rsidRDefault="002511F0" w:rsidP="002511F0">
            <w:r w:rsidRPr="002511F0">
              <w:t>Report in Hz</w:t>
            </w:r>
          </w:p>
          <w:p w14:paraId="6AB2C706" w14:textId="77777777" w:rsidR="002511F0" w:rsidRPr="002511F0" w:rsidRDefault="002511F0" w:rsidP="002511F0">
            <w:r w:rsidRPr="002511F0">
              <w:t xml:space="preserve">Raw data in </w:t>
            </w:r>
            <w:proofErr w:type="spellStart"/>
            <w:r w:rsidRPr="002511F0">
              <w:t>uint</w:t>
            </w:r>
            <w:proofErr w:type="spellEnd"/>
            <w:r w:rsidRPr="002511F0">
              <w:t>, 16-</w:t>
            </w:r>
            <w:r w:rsidRPr="002511F0">
              <w:lastRenderedPageBreak/>
              <w:t>bit</w:t>
            </w:r>
          </w:p>
          <w:p w14:paraId="74018467" w14:textId="678A32F4" w:rsidR="002511F0" w:rsidRPr="002511F0" w:rsidRDefault="002511F0" w:rsidP="002511F0">
            <w:r w:rsidRPr="002511F0">
              <w:t>1-LSB = 0.1Hz</w:t>
            </w:r>
          </w:p>
        </w:tc>
        <w:tc>
          <w:tcPr>
            <w:tcW w:w="2941" w:type="dxa"/>
          </w:tcPr>
          <w:p w14:paraId="79414FC3" w14:textId="79E7D2BE" w:rsidR="002511F0" w:rsidRDefault="002511F0" w:rsidP="002511F0">
            <w:r>
              <w:lastRenderedPageBreak/>
              <w:t>RECORD?</w:t>
            </w:r>
          </w:p>
        </w:tc>
      </w:tr>
      <w:tr w:rsidR="002511F0" w14:paraId="7E0EAA6A" w14:textId="77777777" w:rsidTr="00BD2CC6">
        <w:tc>
          <w:tcPr>
            <w:tcW w:w="1896" w:type="dxa"/>
          </w:tcPr>
          <w:p w14:paraId="179201A4" w14:textId="768A5FF4" w:rsidR="002511F0" w:rsidRPr="002511F0" w:rsidRDefault="002511F0" w:rsidP="002511F0">
            <w:r w:rsidRPr="002511F0">
              <w:t>FREQMIN</w:t>
            </w:r>
          </w:p>
        </w:tc>
        <w:tc>
          <w:tcPr>
            <w:tcW w:w="3752" w:type="dxa"/>
          </w:tcPr>
          <w:p w14:paraId="5755A7F3" w14:textId="5BC2D269" w:rsidR="002511F0" w:rsidRPr="002511F0" w:rsidRDefault="002511F0" w:rsidP="002511F0">
            <w:r w:rsidRPr="002511F0">
              <w:t>Minimum AC Power Frequency</w:t>
            </w:r>
          </w:p>
        </w:tc>
        <w:tc>
          <w:tcPr>
            <w:tcW w:w="2201" w:type="dxa"/>
          </w:tcPr>
          <w:p w14:paraId="22A135CF" w14:textId="77777777" w:rsidR="002511F0" w:rsidRPr="002511F0" w:rsidRDefault="002511F0" w:rsidP="002511F0">
            <w:r w:rsidRPr="002511F0">
              <w:t>Report in Hz</w:t>
            </w:r>
          </w:p>
          <w:p w14:paraId="1D99F807" w14:textId="77777777" w:rsidR="002511F0" w:rsidRPr="002511F0" w:rsidRDefault="002511F0" w:rsidP="002511F0">
            <w:r w:rsidRPr="002511F0">
              <w:t xml:space="preserve">Raw data in </w:t>
            </w:r>
            <w:proofErr w:type="spellStart"/>
            <w:r w:rsidRPr="002511F0">
              <w:t>uint</w:t>
            </w:r>
            <w:proofErr w:type="spellEnd"/>
            <w:r w:rsidRPr="002511F0">
              <w:t>, 16-bit</w:t>
            </w:r>
          </w:p>
          <w:p w14:paraId="0C18F809" w14:textId="36CCF65E" w:rsidR="002511F0" w:rsidRPr="002511F0" w:rsidRDefault="002511F0" w:rsidP="002511F0">
            <w:r w:rsidRPr="002511F0">
              <w:t>1-LSB = 0.1Hz</w:t>
            </w:r>
          </w:p>
        </w:tc>
        <w:tc>
          <w:tcPr>
            <w:tcW w:w="2941" w:type="dxa"/>
          </w:tcPr>
          <w:p w14:paraId="34F0342E" w14:textId="454B6ED6" w:rsidR="002511F0" w:rsidRDefault="002511F0" w:rsidP="002511F0">
            <w:r>
              <w:t>RECORD?</w:t>
            </w:r>
          </w:p>
        </w:tc>
      </w:tr>
      <w:tr w:rsidR="002511F0" w14:paraId="395B7410" w14:textId="77777777" w:rsidTr="00BD2CC6">
        <w:tc>
          <w:tcPr>
            <w:tcW w:w="1896" w:type="dxa"/>
          </w:tcPr>
          <w:p w14:paraId="27D4105B" w14:textId="77777777" w:rsidR="002511F0" w:rsidRDefault="002511F0" w:rsidP="002511F0">
            <w:r>
              <w:t>VRMSMAXA</w:t>
            </w:r>
          </w:p>
          <w:p w14:paraId="0D844987" w14:textId="77777777" w:rsidR="002511F0" w:rsidRDefault="002511F0" w:rsidP="002511F0">
            <w:r>
              <w:t>VRMSMAXB</w:t>
            </w:r>
          </w:p>
          <w:p w14:paraId="2B401FFD" w14:textId="27058B0C" w:rsidR="002511F0" w:rsidRDefault="002511F0" w:rsidP="002511F0">
            <w:r>
              <w:t>VRMSMAXC</w:t>
            </w:r>
          </w:p>
        </w:tc>
        <w:tc>
          <w:tcPr>
            <w:tcW w:w="3752" w:type="dxa"/>
          </w:tcPr>
          <w:p w14:paraId="1AB41E62" w14:textId="77777777" w:rsidR="002511F0" w:rsidRPr="00054FBD" w:rsidRDefault="002511F0" w:rsidP="002511F0">
            <w:r>
              <w:t xml:space="preserve">Maximum </w:t>
            </w:r>
            <w:r w:rsidRPr="00054FBD">
              <w:t>AC Voltage, RMS</w:t>
            </w:r>
          </w:p>
          <w:p w14:paraId="5617F776" w14:textId="0AFE52F9" w:rsidR="002511F0" w:rsidRDefault="002511F0" w:rsidP="002511F0">
            <w:r w:rsidRPr="00054FBD">
              <w:t>Phases A, B, C</w:t>
            </w:r>
          </w:p>
        </w:tc>
        <w:tc>
          <w:tcPr>
            <w:tcW w:w="2201" w:type="dxa"/>
          </w:tcPr>
          <w:p w14:paraId="59C1C4DD" w14:textId="77777777" w:rsidR="002511F0" w:rsidRPr="00054FBD" w:rsidRDefault="002511F0" w:rsidP="002511F0">
            <w:r w:rsidRPr="00054FBD">
              <w:t>Report in Volts</w:t>
            </w:r>
          </w:p>
          <w:p w14:paraId="79AA4B24" w14:textId="77777777" w:rsidR="002511F0" w:rsidRPr="00054FBD" w:rsidRDefault="002511F0" w:rsidP="002511F0">
            <w:r w:rsidRPr="00054FBD">
              <w:t xml:space="preserve">Raw data in </w:t>
            </w:r>
            <w:proofErr w:type="spellStart"/>
            <w:r w:rsidRPr="00054FBD">
              <w:t>uint</w:t>
            </w:r>
            <w:proofErr w:type="spellEnd"/>
            <w:r w:rsidRPr="00054FBD">
              <w:t>, 16-bit</w:t>
            </w:r>
          </w:p>
          <w:p w14:paraId="707D5FCD" w14:textId="1511A3C2" w:rsidR="002511F0" w:rsidRPr="00054FBD" w:rsidRDefault="002511F0" w:rsidP="002511F0">
            <w:r w:rsidRPr="00054FBD">
              <w:t>1-LSB = 0.1V</w:t>
            </w:r>
          </w:p>
        </w:tc>
        <w:tc>
          <w:tcPr>
            <w:tcW w:w="2941" w:type="dxa"/>
          </w:tcPr>
          <w:p w14:paraId="14D137EE" w14:textId="60C410BB" w:rsidR="002511F0" w:rsidRDefault="002511F0" w:rsidP="002511F0">
            <w:r>
              <w:t>RECORD?</w:t>
            </w:r>
          </w:p>
        </w:tc>
      </w:tr>
      <w:tr w:rsidR="002511F0" w14:paraId="359A4F4F" w14:textId="77777777" w:rsidTr="00BD2CC6">
        <w:tc>
          <w:tcPr>
            <w:tcW w:w="1896" w:type="dxa"/>
          </w:tcPr>
          <w:p w14:paraId="569A64F3" w14:textId="77777777" w:rsidR="002511F0" w:rsidRDefault="002511F0" w:rsidP="002511F0">
            <w:r>
              <w:t>VRMSMINA</w:t>
            </w:r>
          </w:p>
          <w:p w14:paraId="4BA848DE" w14:textId="71218099" w:rsidR="002511F0" w:rsidRDefault="002511F0" w:rsidP="002511F0">
            <w:r>
              <w:t>VRMSMINB</w:t>
            </w:r>
          </w:p>
          <w:p w14:paraId="6223B1F5" w14:textId="5BA0C4DA" w:rsidR="002511F0" w:rsidRDefault="002511F0" w:rsidP="002511F0">
            <w:r>
              <w:t>VRMSMINC</w:t>
            </w:r>
          </w:p>
        </w:tc>
        <w:tc>
          <w:tcPr>
            <w:tcW w:w="3752" w:type="dxa"/>
          </w:tcPr>
          <w:p w14:paraId="31E285C9" w14:textId="398FC500" w:rsidR="002511F0" w:rsidRPr="00054FBD" w:rsidRDefault="002511F0" w:rsidP="002511F0">
            <w:r>
              <w:t xml:space="preserve">Minimum </w:t>
            </w:r>
            <w:r w:rsidRPr="00054FBD">
              <w:t>AC Voltage, RMS</w:t>
            </w:r>
          </w:p>
          <w:p w14:paraId="0E6F00C3" w14:textId="5A333ED8" w:rsidR="002511F0" w:rsidRDefault="002511F0" w:rsidP="002511F0">
            <w:r w:rsidRPr="00054FBD">
              <w:t>Phases A, B, C</w:t>
            </w:r>
          </w:p>
        </w:tc>
        <w:tc>
          <w:tcPr>
            <w:tcW w:w="2201" w:type="dxa"/>
          </w:tcPr>
          <w:p w14:paraId="7AFEC19A" w14:textId="77777777" w:rsidR="002511F0" w:rsidRPr="00054FBD" w:rsidRDefault="002511F0" w:rsidP="002511F0">
            <w:r w:rsidRPr="00054FBD">
              <w:t>Report in Volts</w:t>
            </w:r>
          </w:p>
          <w:p w14:paraId="1A5628AF" w14:textId="77777777" w:rsidR="002511F0" w:rsidRPr="00054FBD" w:rsidRDefault="002511F0" w:rsidP="002511F0">
            <w:r w:rsidRPr="00054FBD">
              <w:t xml:space="preserve">Raw data in </w:t>
            </w:r>
            <w:proofErr w:type="spellStart"/>
            <w:r w:rsidRPr="00054FBD">
              <w:t>uint</w:t>
            </w:r>
            <w:proofErr w:type="spellEnd"/>
            <w:r w:rsidRPr="00054FBD">
              <w:t>, 16-bit</w:t>
            </w:r>
          </w:p>
          <w:p w14:paraId="537CFCE0" w14:textId="76637F3D" w:rsidR="002511F0" w:rsidRDefault="002511F0" w:rsidP="002511F0">
            <w:r w:rsidRPr="00054FBD">
              <w:t>1-LSB = 0.1V</w:t>
            </w:r>
          </w:p>
        </w:tc>
        <w:tc>
          <w:tcPr>
            <w:tcW w:w="2941" w:type="dxa"/>
          </w:tcPr>
          <w:p w14:paraId="7CFDF483" w14:textId="1343A813" w:rsidR="002511F0" w:rsidRDefault="002511F0" w:rsidP="002511F0">
            <w:r>
              <w:t>RECORD?</w:t>
            </w:r>
          </w:p>
        </w:tc>
      </w:tr>
      <w:tr w:rsidR="00DF371D" w14:paraId="3C75C8EA" w14:textId="77777777" w:rsidTr="00BD2CC6">
        <w:tc>
          <w:tcPr>
            <w:tcW w:w="1896" w:type="dxa"/>
          </w:tcPr>
          <w:p w14:paraId="54F18C89" w14:textId="516F0CB3" w:rsidR="00DF371D" w:rsidRDefault="00DF371D" w:rsidP="00DF371D">
            <w:r>
              <w:t>VPKMAXA</w:t>
            </w:r>
          </w:p>
          <w:p w14:paraId="51A93943" w14:textId="61F9BD88" w:rsidR="00DF371D" w:rsidRDefault="00DF371D" w:rsidP="00DF371D">
            <w:r>
              <w:t>VPKMAXB</w:t>
            </w:r>
          </w:p>
          <w:p w14:paraId="398D52DA" w14:textId="146E3D70" w:rsidR="00DF371D" w:rsidRDefault="00DF371D" w:rsidP="00DF371D">
            <w:r>
              <w:t>VPKMAXC</w:t>
            </w:r>
          </w:p>
        </w:tc>
        <w:tc>
          <w:tcPr>
            <w:tcW w:w="3752" w:type="dxa"/>
          </w:tcPr>
          <w:p w14:paraId="6DA21AB3" w14:textId="24376411" w:rsidR="00DF371D" w:rsidRPr="00054FBD" w:rsidRDefault="00DF371D" w:rsidP="00DF371D">
            <w:r>
              <w:t xml:space="preserve">Maximum </w:t>
            </w:r>
            <w:r w:rsidRPr="00054FBD">
              <w:t xml:space="preserve">AC Voltage, </w:t>
            </w:r>
            <w:r>
              <w:t>Peak</w:t>
            </w:r>
          </w:p>
          <w:p w14:paraId="7DB04CEF" w14:textId="7EE723E2" w:rsidR="00DF371D" w:rsidRDefault="00DF371D" w:rsidP="00DF371D">
            <w:r w:rsidRPr="00054FBD">
              <w:t>Phases A, B, C</w:t>
            </w:r>
          </w:p>
        </w:tc>
        <w:tc>
          <w:tcPr>
            <w:tcW w:w="2201" w:type="dxa"/>
          </w:tcPr>
          <w:p w14:paraId="045893CF" w14:textId="77777777" w:rsidR="00DF371D" w:rsidRPr="00054FBD" w:rsidRDefault="00DF371D" w:rsidP="00DF371D">
            <w:r w:rsidRPr="00054FBD">
              <w:t>Report in Volts</w:t>
            </w:r>
          </w:p>
          <w:p w14:paraId="552B25AB" w14:textId="77777777" w:rsidR="00DF371D" w:rsidRPr="00054FBD" w:rsidRDefault="00DF371D" w:rsidP="00DF371D">
            <w:r w:rsidRPr="00054FBD">
              <w:t xml:space="preserve">Raw data in </w:t>
            </w:r>
            <w:proofErr w:type="spellStart"/>
            <w:r w:rsidRPr="00054FBD">
              <w:t>uint</w:t>
            </w:r>
            <w:proofErr w:type="spellEnd"/>
            <w:r w:rsidRPr="00054FBD">
              <w:t>, 16-bit</w:t>
            </w:r>
          </w:p>
          <w:p w14:paraId="6F84618F" w14:textId="7350F72C" w:rsidR="00DF371D" w:rsidRDefault="00DF371D" w:rsidP="00DF371D">
            <w:r w:rsidRPr="00054FBD">
              <w:t>1-LSB = 0.1V</w:t>
            </w:r>
          </w:p>
        </w:tc>
        <w:tc>
          <w:tcPr>
            <w:tcW w:w="2941" w:type="dxa"/>
          </w:tcPr>
          <w:p w14:paraId="449FAB27" w14:textId="259399C6" w:rsidR="00DF371D" w:rsidRDefault="00DF371D" w:rsidP="00DF371D">
            <w:r>
              <w:t>RECORD?</w:t>
            </w:r>
          </w:p>
        </w:tc>
      </w:tr>
      <w:tr w:rsidR="00DF371D" w14:paraId="454234B7" w14:textId="77777777" w:rsidTr="00BD2CC6">
        <w:tc>
          <w:tcPr>
            <w:tcW w:w="1896" w:type="dxa"/>
          </w:tcPr>
          <w:p w14:paraId="143D7929" w14:textId="2BD1A5CE" w:rsidR="00DF371D" w:rsidRDefault="00DF371D" w:rsidP="00DF371D">
            <w:r>
              <w:t>VPKMINA</w:t>
            </w:r>
          </w:p>
          <w:p w14:paraId="155DC941" w14:textId="7614B0D8" w:rsidR="00DF371D" w:rsidRDefault="00DF371D" w:rsidP="00DF371D">
            <w:r>
              <w:t>VPKMINB</w:t>
            </w:r>
          </w:p>
          <w:p w14:paraId="04CB0346" w14:textId="26128FB1" w:rsidR="00DF371D" w:rsidRDefault="00DF371D" w:rsidP="00DF371D">
            <w:r>
              <w:t>VPKMINC</w:t>
            </w:r>
          </w:p>
        </w:tc>
        <w:tc>
          <w:tcPr>
            <w:tcW w:w="3752" w:type="dxa"/>
          </w:tcPr>
          <w:p w14:paraId="40DA2F7A" w14:textId="1651439A" w:rsidR="00DF371D" w:rsidRPr="00054FBD" w:rsidRDefault="00DF371D" w:rsidP="00DF371D">
            <w:r>
              <w:t xml:space="preserve">Minimum </w:t>
            </w:r>
            <w:r w:rsidRPr="00054FBD">
              <w:t xml:space="preserve">AC Voltage, </w:t>
            </w:r>
            <w:r>
              <w:t>Peak</w:t>
            </w:r>
          </w:p>
          <w:p w14:paraId="7B494E7F" w14:textId="0D5C3B4F" w:rsidR="00DF371D" w:rsidRDefault="00DF371D" w:rsidP="00DF371D">
            <w:r w:rsidRPr="00054FBD">
              <w:t>Phases A, B, C</w:t>
            </w:r>
          </w:p>
        </w:tc>
        <w:tc>
          <w:tcPr>
            <w:tcW w:w="2201" w:type="dxa"/>
          </w:tcPr>
          <w:p w14:paraId="265BECF7" w14:textId="77777777" w:rsidR="00DF371D" w:rsidRPr="00054FBD" w:rsidRDefault="00DF371D" w:rsidP="00DF371D">
            <w:r w:rsidRPr="00054FBD">
              <w:t>Report in Volts</w:t>
            </w:r>
          </w:p>
          <w:p w14:paraId="2F9E7A1A" w14:textId="77777777" w:rsidR="00DF371D" w:rsidRPr="00054FBD" w:rsidRDefault="00DF371D" w:rsidP="00DF371D">
            <w:r w:rsidRPr="00054FBD">
              <w:t xml:space="preserve">Raw data in </w:t>
            </w:r>
            <w:proofErr w:type="spellStart"/>
            <w:r w:rsidRPr="00054FBD">
              <w:t>uint</w:t>
            </w:r>
            <w:proofErr w:type="spellEnd"/>
            <w:r w:rsidRPr="00054FBD">
              <w:t>, 16-bit</w:t>
            </w:r>
          </w:p>
          <w:p w14:paraId="46555593" w14:textId="6DBEFE06" w:rsidR="00DF371D" w:rsidRDefault="00DF371D" w:rsidP="00DF371D">
            <w:r w:rsidRPr="00054FBD">
              <w:t>1-LSB = 0.1V</w:t>
            </w:r>
          </w:p>
        </w:tc>
        <w:tc>
          <w:tcPr>
            <w:tcW w:w="2941" w:type="dxa"/>
          </w:tcPr>
          <w:p w14:paraId="52C0B08F" w14:textId="2A7F159A" w:rsidR="00DF371D" w:rsidRDefault="00DF371D" w:rsidP="00DF371D">
            <w:r>
              <w:t>RECORD?</w:t>
            </w:r>
          </w:p>
        </w:tc>
      </w:tr>
      <w:tr w:rsidR="00E9289E" w14:paraId="455A702C" w14:textId="77777777" w:rsidTr="00BD2CC6">
        <w:tc>
          <w:tcPr>
            <w:tcW w:w="1896" w:type="dxa"/>
          </w:tcPr>
          <w:p w14:paraId="05A4AB56" w14:textId="77777777" w:rsidR="00E9289E" w:rsidRDefault="00E9289E" w:rsidP="00E9289E">
            <w:r>
              <w:t>VDCMAXA</w:t>
            </w:r>
          </w:p>
          <w:p w14:paraId="40F1BC31" w14:textId="091FB2D2" w:rsidR="00E9289E" w:rsidRDefault="00E9289E" w:rsidP="00E9289E">
            <w:r>
              <w:t>VDCMAXB</w:t>
            </w:r>
          </w:p>
          <w:p w14:paraId="48B46706" w14:textId="688DFEBC" w:rsidR="00E9289E" w:rsidRDefault="00E9289E" w:rsidP="00E9289E">
            <w:r>
              <w:t>VDCMAXC</w:t>
            </w:r>
          </w:p>
        </w:tc>
        <w:tc>
          <w:tcPr>
            <w:tcW w:w="3752" w:type="dxa"/>
          </w:tcPr>
          <w:p w14:paraId="4A15C7E7" w14:textId="4C43B072" w:rsidR="00E9289E" w:rsidRPr="00091A79" w:rsidRDefault="00E9289E" w:rsidP="00E9289E">
            <w:r w:rsidRPr="00091A79">
              <w:t>Maximum AC Voltage, DC Component</w:t>
            </w:r>
          </w:p>
          <w:p w14:paraId="4BE12D0B" w14:textId="40A2CE12" w:rsidR="00E9289E" w:rsidRPr="00091A79" w:rsidRDefault="00E9289E" w:rsidP="00E9289E">
            <w:r w:rsidRPr="00091A79">
              <w:t>Phases A, B, C</w:t>
            </w:r>
          </w:p>
        </w:tc>
        <w:tc>
          <w:tcPr>
            <w:tcW w:w="2201" w:type="dxa"/>
          </w:tcPr>
          <w:p w14:paraId="40C86A9F" w14:textId="77777777" w:rsidR="00E9289E" w:rsidRPr="00091A79" w:rsidRDefault="00E9289E" w:rsidP="00E9289E">
            <w:r w:rsidRPr="00091A79">
              <w:t>Report in Volts</w:t>
            </w:r>
          </w:p>
          <w:p w14:paraId="63AF26AF" w14:textId="77777777" w:rsidR="00E9289E" w:rsidRPr="00091A79" w:rsidRDefault="00E9289E" w:rsidP="00E9289E">
            <w:r w:rsidRPr="00091A79">
              <w:t xml:space="preserve">Raw data in </w:t>
            </w:r>
            <w:proofErr w:type="spellStart"/>
            <w:r w:rsidRPr="00091A79">
              <w:t>uint</w:t>
            </w:r>
            <w:proofErr w:type="spellEnd"/>
            <w:r w:rsidRPr="00091A79">
              <w:t>, 16-bit</w:t>
            </w:r>
          </w:p>
          <w:p w14:paraId="1889CD00" w14:textId="516BE802" w:rsidR="00E9289E" w:rsidRPr="00091A79" w:rsidRDefault="00E9289E" w:rsidP="00E9289E">
            <w:r w:rsidRPr="00091A79">
              <w:t>1-LSB = 0.001V</w:t>
            </w:r>
          </w:p>
        </w:tc>
        <w:tc>
          <w:tcPr>
            <w:tcW w:w="2941" w:type="dxa"/>
          </w:tcPr>
          <w:p w14:paraId="798A2FD8" w14:textId="686C7229" w:rsidR="00E9289E" w:rsidRPr="00091A79" w:rsidRDefault="00E9289E" w:rsidP="00E9289E">
            <w:r w:rsidRPr="00091A79">
              <w:t>RECORD?</w:t>
            </w:r>
          </w:p>
        </w:tc>
      </w:tr>
      <w:tr w:rsidR="00E9289E" w14:paraId="795AE1F2" w14:textId="77777777" w:rsidTr="00BD2CC6">
        <w:tc>
          <w:tcPr>
            <w:tcW w:w="1896" w:type="dxa"/>
          </w:tcPr>
          <w:p w14:paraId="4C3D2741" w14:textId="014887CC" w:rsidR="00E9289E" w:rsidRDefault="00E9289E" w:rsidP="00E9289E">
            <w:r>
              <w:t>VDCMINA</w:t>
            </w:r>
          </w:p>
          <w:p w14:paraId="6117C838" w14:textId="2DCA4FC0" w:rsidR="00E9289E" w:rsidRDefault="00E9289E" w:rsidP="00E9289E">
            <w:r>
              <w:t>VDCMINB</w:t>
            </w:r>
          </w:p>
          <w:p w14:paraId="4B1D1E7B" w14:textId="67E1DE35" w:rsidR="00E9289E" w:rsidRDefault="00E9289E" w:rsidP="00E9289E">
            <w:r>
              <w:t>VDCMINC</w:t>
            </w:r>
          </w:p>
        </w:tc>
        <w:tc>
          <w:tcPr>
            <w:tcW w:w="3752" w:type="dxa"/>
          </w:tcPr>
          <w:p w14:paraId="7AF87BE7" w14:textId="5E7795F6" w:rsidR="00E9289E" w:rsidRPr="00091A79" w:rsidRDefault="00E9289E" w:rsidP="00E9289E">
            <w:r w:rsidRPr="00091A79">
              <w:t>Minimum AC Voltage, DC Component</w:t>
            </w:r>
          </w:p>
          <w:p w14:paraId="372721DC" w14:textId="29B63931" w:rsidR="00E9289E" w:rsidRPr="00091A79" w:rsidRDefault="00E9289E" w:rsidP="00E9289E">
            <w:r w:rsidRPr="00091A79">
              <w:t>Phases A, B, C</w:t>
            </w:r>
          </w:p>
        </w:tc>
        <w:tc>
          <w:tcPr>
            <w:tcW w:w="2201" w:type="dxa"/>
          </w:tcPr>
          <w:p w14:paraId="4EBCD269" w14:textId="77777777" w:rsidR="00E9289E" w:rsidRPr="00091A79" w:rsidRDefault="00E9289E" w:rsidP="00E9289E">
            <w:r w:rsidRPr="00091A79">
              <w:t>Report in Volts</w:t>
            </w:r>
          </w:p>
          <w:p w14:paraId="3CE0D62B" w14:textId="77777777" w:rsidR="00E9289E" w:rsidRPr="00091A79" w:rsidRDefault="00E9289E" w:rsidP="00E9289E">
            <w:r w:rsidRPr="00091A79">
              <w:t xml:space="preserve">Raw data in </w:t>
            </w:r>
            <w:proofErr w:type="spellStart"/>
            <w:r w:rsidRPr="00091A79">
              <w:t>uint</w:t>
            </w:r>
            <w:proofErr w:type="spellEnd"/>
            <w:r w:rsidRPr="00091A79">
              <w:t>, 16-bit</w:t>
            </w:r>
          </w:p>
          <w:p w14:paraId="734AD234" w14:textId="1885092A" w:rsidR="00E9289E" w:rsidRPr="00091A79" w:rsidRDefault="00E9289E" w:rsidP="00E9289E">
            <w:r w:rsidRPr="00091A79">
              <w:t>1-LSB = 0.001V</w:t>
            </w:r>
          </w:p>
        </w:tc>
        <w:tc>
          <w:tcPr>
            <w:tcW w:w="2941" w:type="dxa"/>
          </w:tcPr>
          <w:p w14:paraId="186F1A91" w14:textId="23647819" w:rsidR="00E9289E" w:rsidRPr="00091A79" w:rsidRDefault="00E9289E" w:rsidP="00E9289E">
            <w:r w:rsidRPr="00091A79">
              <w:t>RECORD?</w:t>
            </w:r>
          </w:p>
        </w:tc>
      </w:tr>
      <w:tr w:rsidR="00091A79" w14:paraId="2480665E" w14:textId="77777777" w:rsidTr="00BD2CC6">
        <w:tc>
          <w:tcPr>
            <w:tcW w:w="1896" w:type="dxa"/>
          </w:tcPr>
          <w:p w14:paraId="31347DAF" w14:textId="3F6B6FF0" w:rsidR="00091A79" w:rsidRPr="00091A79" w:rsidRDefault="00091A79" w:rsidP="00091A79">
            <w:r w:rsidRPr="00091A79">
              <w:t>THDMAXA,</w:t>
            </w:r>
          </w:p>
          <w:p w14:paraId="45C66064" w14:textId="32FC0041" w:rsidR="00091A79" w:rsidRPr="00091A79" w:rsidRDefault="00091A79" w:rsidP="00091A79">
            <w:r w:rsidRPr="00091A79">
              <w:t>THDMAXB,</w:t>
            </w:r>
          </w:p>
          <w:p w14:paraId="578289ED" w14:textId="5F32885A" w:rsidR="00091A79" w:rsidRPr="00091A79" w:rsidRDefault="00091A79" w:rsidP="00091A79">
            <w:r w:rsidRPr="00091A79">
              <w:t>THDMAXC</w:t>
            </w:r>
          </w:p>
        </w:tc>
        <w:tc>
          <w:tcPr>
            <w:tcW w:w="3752" w:type="dxa"/>
          </w:tcPr>
          <w:p w14:paraId="72BDCAFD" w14:textId="0689D0C1" w:rsidR="00091A79" w:rsidRPr="00091A79" w:rsidRDefault="00091A79" w:rsidP="00091A79">
            <w:r w:rsidRPr="00091A79">
              <w:t>Maximum AC Voltage THD</w:t>
            </w:r>
          </w:p>
          <w:p w14:paraId="45F21B85" w14:textId="76214DD5" w:rsidR="00091A79" w:rsidRPr="00091A79" w:rsidRDefault="00091A79" w:rsidP="00091A79">
            <w:r w:rsidRPr="00091A79">
              <w:t>Phases A, B, C</w:t>
            </w:r>
          </w:p>
        </w:tc>
        <w:tc>
          <w:tcPr>
            <w:tcW w:w="2201" w:type="dxa"/>
          </w:tcPr>
          <w:p w14:paraId="76B3E361" w14:textId="77777777" w:rsidR="00091A79" w:rsidRPr="00091A79" w:rsidRDefault="00091A79" w:rsidP="00091A79">
            <w:r w:rsidRPr="00091A79">
              <w:t>Reported in %</w:t>
            </w:r>
          </w:p>
          <w:p w14:paraId="6E26FBF1" w14:textId="77777777" w:rsidR="00091A79" w:rsidRPr="00091A79" w:rsidRDefault="00091A79" w:rsidP="00091A79">
            <w:r w:rsidRPr="00091A79">
              <w:t xml:space="preserve">Raw data in </w:t>
            </w:r>
            <w:proofErr w:type="spellStart"/>
            <w:r w:rsidRPr="00091A79">
              <w:t>uint</w:t>
            </w:r>
            <w:proofErr w:type="spellEnd"/>
            <w:r w:rsidRPr="00091A79">
              <w:t>, 8-bit</w:t>
            </w:r>
          </w:p>
          <w:p w14:paraId="74168FA9" w14:textId="689C488E" w:rsidR="00091A79" w:rsidRPr="00091A79" w:rsidRDefault="00091A79" w:rsidP="00091A79">
            <w:r w:rsidRPr="00091A79">
              <w:t>1-LSB = 0.1%</w:t>
            </w:r>
          </w:p>
        </w:tc>
        <w:tc>
          <w:tcPr>
            <w:tcW w:w="2941" w:type="dxa"/>
          </w:tcPr>
          <w:p w14:paraId="20923823" w14:textId="36A04001" w:rsidR="00091A79" w:rsidRPr="00091A79" w:rsidRDefault="00091A79" w:rsidP="00091A79">
            <w:r w:rsidRPr="00091A79">
              <w:t>RECORD?</w:t>
            </w:r>
          </w:p>
        </w:tc>
      </w:tr>
      <w:tr w:rsidR="00091A79" w14:paraId="0E519ED0" w14:textId="77777777" w:rsidTr="00BD2CC6">
        <w:tc>
          <w:tcPr>
            <w:tcW w:w="1896" w:type="dxa"/>
          </w:tcPr>
          <w:p w14:paraId="10E904F2" w14:textId="35F07FD0" w:rsidR="00091A79" w:rsidRPr="00091A79" w:rsidRDefault="00091A79" w:rsidP="00091A79">
            <w:r w:rsidRPr="00091A79">
              <w:t>THDMINA,</w:t>
            </w:r>
          </w:p>
          <w:p w14:paraId="566F7714" w14:textId="69A711CB" w:rsidR="00091A79" w:rsidRPr="00091A79" w:rsidRDefault="00091A79" w:rsidP="00091A79">
            <w:r w:rsidRPr="00091A79">
              <w:t>THDMINB,</w:t>
            </w:r>
          </w:p>
          <w:p w14:paraId="796E4461" w14:textId="5C0F028A" w:rsidR="00091A79" w:rsidRPr="00091A79" w:rsidRDefault="00091A79" w:rsidP="00091A79">
            <w:r w:rsidRPr="00091A79">
              <w:t>THDMINC</w:t>
            </w:r>
          </w:p>
        </w:tc>
        <w:tc>
          <w:tcPr>
            <w:tcW w:w="3752" w:type="dxa"/>
          </w:tcPr>
          <w:p w14:paraId="3C1D3955" w14:textId="0B332CF7" w:rsidR="00091A79" w:rsidRPr="00091A79" w:rsidRDefault="00091A79" w:rsidP="00091A79">
            <w:r w:rsidRPr="00091A79">
              <w:t>Minimum AC Voltage THD</w:t>
            </w:r>
          </w:p>
          <w:p w14:paraId="1642332E" w14:textId="482D542F" w:rsidR="00091A79" w:rsidRPr="00091A79" w:rsidRDefault="00091A79" w:rsidP="00091A79">
            <w:r w:rsidRPr="00091A79">
              <w:t>Phases A, B, C</w:t>
            </w:r>
          </w:p>
        </w:tc>
        <w:tc>
          <w:tcPr>
            <w:tcW w:w="2201" w:type="dxa"/>
          </w:tcPr>
          <w:p w14:paraId="0E0374E8" w14:textId="77777777" w:rsidR="00091A79" w:rsidRPr="00091A79" w:rsidRDefault="00091A79" w:rsidP="00091A79">
            <w:r w:rsidRPr="00091A79">
              <w:t>Reported in %</w:t>
            </w:r>
          </w:p>
          <w:p w14:paraId="35A895FD" w14:textId="77777777" w:rsidR="00091A79" w:rsidRPr="00091A79" w:rsidRDefault="00091A79" w:rsidP="00091A79">
            <w:r w:rsidRPr="00091A79">
              <w:t xml:space="preserve">Raw data in </w:t>
            </w:r>
            <w:proofErr w:type="spellStart"/>
            <w:r w:rsidRPr="00091A79">
              <w:t>uint</w:t>
            </w:r>
            <w:proofErr w:type="spellEnd"/>
            <w:r w:rsidRPr="00091A79">
              <w:t>, 8-bit</w:t>
            </w:r>
          </w:p>
          <w:p w14:paraId="04B21B98" w14:textId="1F8EDD1C" w:rsidR="00091A79" w:rsidRPr="00091A79" w:rsidRDefault="00091A79" w:rsidP="00091A79">
            <w:r w:rsidRPr="00091A79">
              <w:t>1-LSB = 0.1%</w:t>
            </w:r>
          </w:p>
        </w:tc>
        <w:tc>
          <w:tcPr>
            <w:tcW w:w="2941" w:type="dxa"/>
          </w:tcPr>
          <w:p w14:paraId="3FD94C51" w14:textId="3CC4417A" w:rsidR="00091A79" w:rsidRPr="00091A79" w:rsidRDefault="00091A79" w:rsidP="00091A79">
            <w:r w:rsidRPr="00091A79">
              <w:t>RECORD?</w:t>
            </w:r>
          </w:p>
        </w:tc>
      </w:tr>
      <w:tr w:rsidR="0053068C" w14:paraId="66E9A7DD" w14:textId="77777777" w:rsidTr="00BD2CC6">
        <w:tc>
          <w:tcPr>
            <w:tcW w:w="1896" w:type="dxa"/>
          </w:tcPr>
          <w:p w14:paraId="1AA19BF0" w14:textId="5B9E9504" w:rsidR="0053068C" w:rsidRDefault="00BD2CC6" w:rsidP="0053068C">
            <w:r>
              <w:t>TIME</w:t>
            </w:r>
          </w:p>
        </w:tc>
        <w:tc>
          <w:tcPr>
            <w:tcW w:w="3752" w:type="dxa"/>
          </w:tcPr>
          <w:p w14:paraId="44E7F82A" w14:textId="6F108086" w:rsidR="0053068C" w:rsidRPr="00091A79" w:rsidRDefault="0053068C" w:rsidP="0053068C">
            <w:r>
              <w:t>Elapsed Time since power-up</w:t>
            </w:r>
          </w:p>
        </w:tc>
        <w:tc>
          <w:tcPr>
            <w:tcW w:w="2201" w:type="dxa"/>
          </w:tcPr>
          <w:p w14:paraId="12284305" w14:textId="7C782585" w:rsidR="0053068C" w:rsidRPr="00091A79" w:rsidRDefault="0053068C" w:rsidP="0053068C">
            <w:r>
              <w:t xml:space="preserve">32-bit </w:t>
            </w:r>
            <w:proofErr w:type="spellStart"/>
            <w:r>
              <w:t>uint</w:t>
            </w:r>
            <w:proofErr w:type="spellEnd"/>
            <w:r>
              <w:t>, 1-LSB=1ms</w:t>
            </w:r>
          </w:p>
        </w:tc>
        <w:tc>
          <w:tcPr>
            <w:tcW w:w="2941" w:type="dxa"/>
          </w:tcPr>
          <w:p w14:paraId="2D9FCF8A" w14:textId="6CAB8A63" w:rsidR="0053068C" w:rsidRPr="00091A79" w:rsidRDefault="0053068C" w:rsidP="0053068C">
            <w:r w:rsidRPr="00091A79">
              <w:t>RECORD?</w:t>
            </w:r>
          </w:p>
        </w:tc>
      </w:tr>
      <w:tr w:rsidR="00A71367" w14:paraId="40DC4CD9" w14:textId="77777777" w:rsidTr="00BD2CC6">
        <w:tc>
          <w:tcPr>
            <w:tcW w:w="1896" w:type="dxa"/>
          </w:tcPr>
          <w:p w14:paraId="04239FE1" w14:textId="7E96A0F7" w:rsidR="00A71367" w:rsidRDefault="00A71367" w:rsidP="0053068C">
            <w:r>
              <w:t>EVTYPE</w:t>
            </w:r>
          </w:p>
        </w:tc>
        <w:tc>
          <w:tcPr>
            <w:tcW w:w="3752" w:type="dxa"/>
          </w:tcPr>
          <w:p w14:paraId="65B91D47" w14:textId="7D460FA4" w:rsidR="00A71367" w:rsidRDefault="00A71367" w:rsidP="0053068C">
            <w:r>
              <w:t>Event Type</w:t>
            </w:r>
          </w:p>
        </w:tc>
        <w:tc>
          <w:tcPr>
            <w:tcW w:w="2201" w:type="dxa"/>
          </w:tcPr>
          <w:p w14:paraId="09A522E2" w14:textId="38A292EE" w:rsidR="00A71367" w:rsidRDefault="00A71367" w:rsidP="0053068C">
            <w:r>
              <w:t xml:space="preserve">8-bit </w:t>
            </w:r>
            <w:proofErr w:type="spellStart"/>
            <w:r>
              <w:t>uint</w:t>
            </w:r>
            <w:proofErr w:type="spellEnd"/>
          </w:p>
        </w:tc>
        <w:tc>
          <w:tcPr>
            <w:tcW w:w="2941" w:type="dxa"/>
          </w:tcPr>
          <w:p w14:paraId="1F37F5C5" w14:textId="215991D2" w:rsidR="00A71367" w:rsidRPr="00091A79" w:rsidRDefault="00A71367" w:rsidP="0053068C">
            <w:r>
              <w:t>RECORD?</w:t>
            </w:r>
          </w:p>
        </w:tc>
      </w:tr>
    </w:tbl>
    <w:p w14:paraId="46E1EE1D" w14:textId="579913CE" w:rsidR="000F76FE" w:rsidRDefault="00FB55B3" w:rsidP="00A86B00">
      <w:r>
        <w:t>Note</w:t>
      </w:r>
      <w:r w:rsidR="000F76FE">
        <w:t>s</w:t>
      </w:r>
    </w:p>
    <w:p w14:paraId="0FE5801F" w14:textId="2506A014" w:rsidR="00471F2B" w:rsidRDefault="00471F2B" w:rsidP="000F76FE">
      <w:pPr>
        <w:pStyle w:val="ListParagraph"/>
        <w:numPr>
          <w:ilvl w:val="0"/>
          <w:numId w:val="9"/>
        </w:numPr>
      </w:pPr>
      <w:r>
        <w:t xml:space="preserve">Variables </w:t>
      </w:r>
      <w:r w:rsidR="00DF371D" w:rsidRPr="00DF371D">
        <w:rPr>
          <w:color w:val="00B050"/>
        </w:rPr>
        <w:t>in green</w:t>
      </w:r>
      <w:r>
        <w:t xml:space="preserve"> indicate values of interest, but </w:t>
      </w:r>
      <w:r w:rsidR="00C15396">
        <w:t xml:space="preserve">are typically </w:t>
      </w:r>
      <w:r>
        <w:t>excluded from data</w:t>
      </w:r>
      <w:r w:rsidR="00C15396">
        <w:t xml:space="preserve"> processing</w:t>
      </w:r>
      <w:r>
        <w:t xml:space="preserve"> unless Trip and Caution Flags show excess activity.</w:t>
      </w:r>
      <w:r w:rsidR="00C15396">
        <w:t xml:space="preserve"> </w:t>
      </w:r>
      <w:r w:rsidR="00EB3AF0">
        <w:t>Processing options are configured in the NIDAS XML file.</w:t>
      </w:r>
    </w:p>
    <w:p w14:paraId="35FE08A0" w14:textId="44140612" w:rsidR="00A86B00" w:rsidRDefault="00FB55B3" w:rsidP="000F76FE">
      <w:pPr>
        <w:pStyle w:val="ListParagraph"/>
        <w:numPr>
          <w:ilvl w:val="0"/>
          <w:numId w:val="9"/>
        </w:numPr>
      </w:pPr>
      <w:r>
        <w:t xml:space="preserve">Inclusion of variables for different phases depends on </w:t>
      </w:r>
      <w:r w:rsidR="000F76FE">
        <w:t>the number of phases being collected, as specified in XML as 1 or 3.</w:t>
      </w:r>
    </w:p>
    <w:p w14:paraId="196FEF7D" w14:textId="4695240D" w:rsidR="00F8180E" w:rsidRDefault="000F76FE" w:rsidP="00F8180E">
      <w:pPr>
        <w:pStyle w:val="ListParagraph"/>
        <w:numPr>
          <w:ilvl w:val="0"/>
          <w:numId w:val="9"/>
        </w:numPr>
        <w:rPr>
          <w:ins w:id="252" w:author="Janine Aquino" w:date="2023-07-24T14:56:00Z"/>
        </w:rPr>
      </w:pPr>
      <w:r w:rsidRPr="00DD0F4C">
        <w:t>Variables should be appended or prepended with the sample name to differentiate between devices</w:t>
      </w:r>
    </w:p>
    <w:p w14:paraId="1BEB0E98" w14:textId="27A1A914" w:rsidR="00DD3F36" w:rsidRPr="00DD0F4C" w:rsidRDefault="00DD3F36" w:rsidP="00F8180E">
      <w:pPr>
        <w:pStyle w:val="ListParagraph"/>
        <w:numPr>
          <w:ilvl w:val="0"/>
          <w:numId w:val="9"/>
        </w:numPr>
      </w:pPr>
      <w:ins w:id="253" w:author="Janine Aquino" w:date="2023-07-24T14:57:00Z">
        <w:r>
          <w:t xml:space="preserve">All data are made available in the UDP handoff to </w:t>
        </w:r>
        <w:proofErr w:type="spellStart"/>
        <w:r>
          <w:t>acserver</w:t>
        </w:r>
        <w:proofErr w:type="spellEnd"/>
        <w:r>
          <w:t>. The</w:t>
        </w:r>
      </w:ins>
      <w:ins w:id="254" w:author="Janine Aquino" w:date="2023-07-24T14:58:00Z">
        <w:r>
          <w:t xml:space="preserve"> XML specifies a reduced set of variables to be processed.</w:t>
        </w:r>
      </w:ins>
    </w:p>
    <w:p w14:paraId="6294DCD0" w14:textId="0021425F" w:rsidR="00F8180E" w:rsidRDefault="00F8180E" w:rsidP="00F8180E">
      <w:pPr>
        <w:rPr>
          <w:color w:val="FF0000"/>
        </w:rPr>
      </w:pPr>
    </w:p>
    <w:p w14:paraId="05DFEB99" w14:textId="77777777" w:rsidR="00D007D3" w:rsidRDefault="00D007D3">
      <w:pPr>
        <w:rPr>
          <w:rFonts w:asciiTheme="majorHAnsi" w:eastAsiaTheme="majorEastAsia" w:hAnsiTheme="majorHAnsi" w:cstheme="majorBidi"/>
          <w:color w:val="2F5496" w:themeColor="accent1" w:themeShade="BF"/>
          <w:sz w:val="26"/>
          <w:szCs w:val="26"/>
        </w:rPr>
      </w:pPr>
      <w:r>
        <w:br w:type="page"/>
      </w:r>
    </w:p>
    <w:p w14:paraId="16FBE379" w14:textId="4FDDAA6D" w:rsidR="00F8180E" w:rsidRDefault="00F8180E" w:rsidP="00F8180E">
      <w:pPr>
        <w:pStyle w:val="Heading2"/>
      </w:pPr>
      <w:r>
        <w:lastRenderedPageBreak/>
        <w:t>Application Utilities</w:t>
      </w:r>
    </w:p>
    <w:p w14:paraId="2395316A" w14:textId="34B8A708" w:rsidR="00F8180E" w:rsidRDefault="00F8180E" w:rsidP="00F8180E">
      <w:r>
        <w:t>The following features shall be incorporated into the software design to enable lower-level</w:t>
      </w:r>
      <w:r w:rsidR="00830BCA">
        <w:t xml:space="preserve"> </w:t>
      </w:r>
      <w:r>
        <w:t>control</w:t>
      </w:r>
      <w:r w:rsidR="00830BCA">
        <w:t>/querying</w:t>
      </w:r>
      <w:r>
        <w:t xml:space="preserve"> </w:t>
      </w:r>
      <w:r w:rsidR="00830BCA">
        <w:t>for</w:t>
      </w:r>
      <w:r w:rsidR="00F40F5C">
        <w:t xml:space="preserve"> </w:t>
      </w:r>
      <w:r w:rsidR="00830BCA">
        <w:t>(automated)</w:t>
      </w:r>
      <w:r w:rsidR="00F40F5C">
        <w:t>testing and diagnostics</w:t>
      </w:r>
    </w:p>
    <w:p w14:paraId="63341CE9" w14:textId="64C70E7F" w:rsidR="00F8180E" w:rsidRDefault="00F8180E" w:rsidP="00F8180E">
      <w:pPr>
        <w:pStyle w:val="ListParagraph"/>
        <w:numPr>
          <w:ilvl w:val="0"/>
          <w:numId w:val="12"/>
        </w:numPr>
      </w:pPr>
      <w:r>
        <w:t xml:space="preserve">A </w:t>
      </w:r>
      <w:r w:rsidR="00830BCA">
        <w:t>‘</w:t>
      </w:r>
      <w:proofErr w:type="spellStart"/>
      <w:r w:rsidR="00830BCA">
        <w:t>ipm</w:t>
      </w:r>
      <w:r w:rsidR="00E90811">
        <w:t>_q</w:t>
      </w:r>
      <w:r w:rsidR="00830BCA">
        <w:t>uery</w:t>
      </w:r>
      <w:proofErr w:type="spellEnd"/>
      <w:r w:rsidR="00830BCA">
        <w:t xml:space="preserve">’ Linux </w:t>
      </w:r>
      <w:r>
        <w:t xml:space="preserve">command line utility shall have </w:t>
      </w:r>
      <w:r w:rsidR="00F40F5C">
        <w:t>the following capabilities:</w:t>
      </w:r>
    </w:p>
    <w:p w14:paraId="5BCB1C48" w14:textId="28F42A07" w:rsidR="00F8180E" w:rsidRDefault="00830BCA" w:rsidP="00F8180E">
      <w:pPr>
        <w:pStyle w:val="ListParagraph"/>
        <w:numPr>
          <w:ilvl w:val="1"/>
          <w:numId w:val="12"/>
        </w:numPr>
      </w:pPr>
      <w:r>
        <w:t>Utility s</w:t>
      </w:r>
      <w:r w:rsidR="00F8180E">
        <w:t>end</w:t>
      </w:r>
      <w:r>
        <w:t>s</w:t>
      </w:r>
      <w:r w:rsidR="00F8180E">
        <w:t xml:space="preserve"> </w:t>
      </w:r>
      <w:r>
        <w:t>a single</w:t>
      </w:r>
      <w:r w:rsidR="00F8180E">
        <w:t xml:space="preserve"> quer</w:t>
      </w:r>
      <w:r>
        <w:t>y</w:t>
      </w:r>
      <w:r w:rsidR="00CB325E">
        <w:t xml:space="preserve"> (or configuration command)</w:t>
      </w:r>
    </w:p>
    <w:p w14:paraId="39FD0551" w14:textId="0C3E6B3B" w:rsidR="009012DC" w:rsidRDefault="009012DC" w:rsidP="009012DC">
      <w:pPr>
        <w:pStyle w:val="ListParagraph"/>
        <w:numPr>
          <w:ilvl w:val="2"/>
          <w:numId w:val="12"/>
        </w:numPr>
      </w:pPr>
      <w:r>
        <w:t>Some commands may contain a &lt;SPACE&gt; within the command string and all commands/queries must be terminated with &lt;LF&gt;, not &lt;CR&gt;&lt;LF&gt;</w:t>
      </w:r>
    </w:p>
    <w:p w14:paraId="7D978A38" w14:textId="4A8DA4CB" w:rsidR="00EA145A" w:rsidRDefault="00EA145A" w:rsidP="00F8180E">
      <w:pPr>
        <w:pStyle w:val="ListParagraph"/>
        <w:numPr>
          <w:ilvl w:val="1"/>
          <w:numId w:val="12"/>
        </w:numPr>
      </w:pPr>
      <w:r>
        <w:t>Utility must specify the Linux device, baud rate and address value on the command line as options</w:t>
      </w:r>
    </w:p>
    <w:p w14:paraId="36F7E49A" w14:textId="1C8EC125" w:rsidR="00EA145A" w:rsidRDefault="00EA145A" w:rsidP="00DD0F4C">
      <w:pPr>
        <w:pStyle w:val="ListParagraph"/>
        <w:numPr>
          <w:ilvl w:val="2"/>
          <w:numId w:val="12"/>
        </w:numPr>
      </w:pPr>
      <w:r>
        <w:t xml:space="preserve">Defaults device=/dev/ttyS0, baud=115200, </w:t>
      </w:r>
      <w:proofErr w:type="spellStart"/>
      <w:r>
        <w:t>addr</w:t>
      </w:r>
      <w:proofErr w:type="spellEnd"/>
      <w:r>
        <w:t>=0</w:t>
      </w:r>
    </w:p>
    <w:p w14:paraId="3F424C0F" w14:textId="0DAE1358" w:rsidR="008E6F2C" w:rsidRDefault="00830BCA" w:rsidP="008B0DC2">
      <w:pPr>
        <w:pStyle w:val="ListParagraph"/>
        <w:numPr>
          <w:ilvl w:val="1"/>
          <w:numId w:val="12"/>
        </w:numPr>
      </w:pPr>
      <w:r>
        <w:t>Utility r</w:t>
      </w:r>
      <w:r w:rsidR="00F8180E">
        <w:t>eceive</w:t>
      </w:r>
      <w:r>
        <w:t>s</w:t>
      </w:r>
      <w:r w:rsidR="00F8180E">
        <w:t xml:space="preserve"> and parse</w:t>
      </w:r>
      <w:r>
        <w:t>s</w:t>
      </w:r>
      <w:r w:rsidR="00F8180E">
        <w:t xml:space="preserve"> query response and repackage</w:t>
      </w:r>
      <w:r>
        <w:t>s</w:t>
      </w:r>
      <w:r w:rsidR="00F8180E">
        <w:t xml:space="preserve"> the byte payload into an ASCII </w:t>
      </w:r>
      <w:r w:rsidR="00F40F5C">
        <w:t xml:space="preserve">comma-delimited </w:t>
      </w:r>
      <w:r w:rsidR="00F8180E">
        <w:t>string of values with appropriate units (V, Hz, degrees, etc.)</w:t>
      </w:r>
      <w:r w:rsidR="00EA145A">
        <w:t xml:space="preserve"> for </w:t>
      </w:r>
      <w:proofErr w:type="gramStart"/>
      <w:r w:rsidR="00EA145A">
        <w:t>MEASURE?,</w:t>
      </w:r>
      <w:proofErr w:type="gramEnd"/>
      <w:r w:rsidR="00EA145A">
        <w:t xml:space="preserve"> STATUS?, and RECORD? queries.</w:t>
      </w:r>
    </w:p>
    <w:p w14:paraId="3E5D34E5" w14:textId="77777777" w:rsidR="00EA145A" w:rsidRDefault="00524369" w:rsidP="00524369">
      <w:pPr>
        <w:pStyle w:val="ListParagraph"/>
        <w:numPr>
          <w:ilvl w:val="1"/>
          <w:numId w:val="12"/>
        </w:numPr>
      </w:pPr>
      <w:r>
        <w:t xml:space="preserve">The response data string must be prepended with a date/time stamp, query/command </w:t>
      </w:r>
      <w:r w:rsidR="00EA145A">
        <w:t>string</w:t>
      </w:r>
      <w:r>
        <w:t xml:space="preserve"> and address. This is the “Sample String.” The Sample String shall be output to </w:t>
      </w:r>
      <w:proofErr w:type="spellStart"/>
      <w:r>
        <w:t>stdout</w:t>
      </w:r>
      <w:proofErr w:type="spellEnd"/>
      <w:r>
        <w:t xml:space="preserve">. </w:t>
      </w:r>
    </w:p>
    <w:p w14:paraId="6CB460E4" w14:textId="723C8FB6" w:rsidR="00524369" w:rsidRDefault="00524369" w:rsidP="00DD0F4C">
      <w:pPr>
        <w:pStyle w:val="ListParagraph"/>
        <w:numPr>
          <w:ilvl w:val="2"/>
          <w:numId w:val="12"/>
        </w:numPr>
      </w:pPr>
      <w:r>
        <w:t xml:space="preserve">Commands generally have no response, so their Sample String is composed of time-stamp, </w:t>
      </w:r>
      <w:proofErr w:type="spellStart"/>
      <w:r>
        <w:t>command</w:t>
      </w:r>
      <w:r w:rsidR="00EA145A">
        <w:t>String</w:t>
      </w:r>
      <w:proofErr w:type="spellEnd"/>
      <w:r>
        <w:t>, and address.</w:t>
      </w:r>
    </w:p>
    <w:p w14:paraId="186231C1" w14:textId="6A28E125" w:rsidR="009012DC" w:rsidRDefault="009012DC" w:rsidP="009012DC">
      <w:pPr>
        <w:pStyle w:val="ListParagraph"/>
        <w:numPr>
          <w:ilvl w:val="2"/>
          <w:numId w:val="12"/>
        </w:numPr>
      </w:pPr>
      <w:r>
        <w:t>Sending a command (that does not expect a response) must block and wait until the command has been fully transmitted plus 10ms</w:t>
      </w:r>
    </w:p>
    <w:p w14:paraId="3D5241E7" w14:textId="20209A6D" w:rsidR="008B0DC2" w:rsidRDefault="008B0DC2" w:rsidP="009012DC">
      <w:pPr>
        <w:pStyle w:val="ListParagraph"/>
        <w:numPr>
          <w:ilvl w:val="2"/>
          <w:numId w:val="12"/>
        </w:numPr>
      </w:pPr>
      <w:r>
        <w:t xml:space="preserve">An option shall be available that expands the Sample String </w:t>
      </w:r>
      <w:proofErr w:type="spellStart"/>
      <w:r w:rsidR="00FC423B">
        <w:t>stdout</w:t>
      </w:r>
      <w:proofErr w:type="spellEnd"/>
      <w:r w:rsidR="00FC423B">
        <w:t xml:space="preserve"> </w:t>
      </w:r>
      <w:r>
        <w:t xml:space="preserve">output of </w:t>
      </w:r>
      <w:proofErr w:type="gramStart"/>
      <w:r>
        <w:t>MEASURE?,</w:t>
      </w:r>
      <w:proofErr w:type="gramEnd"/>
      <w:r>
        <w:t xml:space="preserve"> STATUS? and RECORD? </w:t>
      </w:r>
      <w:r w:rsidR="00FC423B">
        <w:t xml:space="preserve">queries </w:t>
      </w:r>
      <w:r>
        <w:t xml:space="preserve">into a “report” format with fully labeled variable names, values and units </w:t>
      </w:r>
    </w:p>
    <w:p w14:paraId="372000A1" w14:textId="091100EC" w:rsidR="00F40F5C" w:rsidRDefault="00F40F5C" w:rsidP="00F40F5C">
      <w:pPr>
        <w:pStyle w:val="ListParagraph"/>
        <w:numPr>
          <w:ilvl w:val="1"/>
          <w:numId w:val="12"/>
        </w:numPr>
      </w:pPr>
      <w:r>
        <w:t xml:space="preserve">Utility must verify the CRC of the </w:t>
      </w:r>
      <w:r w:rsidR="00E90811">
        <w:t>“</w:t>
      </w:r>
      <w:r>
        <w:t>RECORD?</w:t>
      </w:r>
      <w:r w:rsidR="00E90811">
        <w:t>”</w:t>
      </w:r>
      <w:r>
        <w:t xml:space="preserve"> query</w:t>
      </w:r>
    </w:p>
    <w:p w14:paraId="1BCBDD4A" w14:textId="77777777" w:rsidR="00524369" w:rsidRDefault="00F40F5C" w:rsidP="00F8180E">
      <w:pPr>
        <w:pStyle w:val="ListParagraph"/>
        <w:numPr>
          <w:ilvl w:val="1"/>
          <w:numId w:val="12"/>
        </w:numPr>
      </w:pPr>
      <w:r>
        <w:t>Utility must return a status value of the success of sending queries</w:t>
      </w:r>
    </w:p>
    <w:p w14:paraId="38F84ECF" w14:textId="77777777" w:rsidR="009012DC" w:rsidRDefault="00CB325E" w:rsidP="00DD0F4C">
      <w:pPr>
        <w:pStyle w:val="ListParagraph"/>
        <w:numPr>
          <w:ilvl w:val="2"/>
          <w:numId w:val="12"/>
        </w:numPr>
      </w:pPr>
      <w:r>
        <w:t>(0=success, -1=error, -2=</w:t>
      </w:r>
      <w:r w:rsidR="00524369">
        <w:t>timeout</w:t>
      </w:r>
      <w:r>
        <w:t>)</w:t>
      </w:r>
    </w:p>
    <w:p w14:paraId="24E469D7" w14:textId="640F45DE" w:rsidR="00F40F5C" w:rsidRDefault="00E90811" w:rsidP="00DD0F4C">
      <w:pPr>
        <w:pStyle w:val="ListParagraph"/>
        <w:numPr>
          <w:ilvl w:val="2"/>
          <w:numId w:val="12"/>
        </w:numPr>
      </w:pPr>
      <w:r>
        <w:t>Commands without responses return Success.</w:t>
      </w:r>
    </w:p>
    <w:p w14:paraId="757B71E6" w14:textId="16235DCB" w:rsidR="00F8180E" w:rsidRDefault="00F40F5C" w:rsidP="00F8180E">
      <w:pPr>
        <w:pStyle w:val="ListParagraph"/>
        <w:numPr>
          <w:ilvl w:val="1"/>
          <w:numId w:val="12"/>
        </w:numPr>
      </w:pPr>
      <w:r>
        <w:t xml:space="preserve">Utility must allow data logging (such as piping </w:t>
      </w:r>
      <w:r w:rsidR="00830BCA">
        <w:t xml:space="preserve">response </w:t>
      </w:r>
      <w:r>
        <w:t>data to a log file)</w:t>
      </w:r>
    </w:p>
    <w:p w14:paraId="1E19045B" w14:textId="0B19E4B5" w:rsidR="00F40F5C" w:rsidRDefault="00F40F5C" w:rsidP="00F8180E">
      <w:pPr>
        <w:pStyle w:val="ListParagraph"/>
        <w:numPr>
          <w:ilvl w:val="1"/>
          <w:numId w:val="12"/>
        </w:numPr>
      </w:pPr>
      <w:r>
        <w:t xml:space="preserve">Utility can run as a stand-alone application without the need for adjacent NIDAS features like XML, DSM process, </w:t>
      </w:r>
      <w:r w:rsidR="00830BCA">
        <w:t>ACSERVER processes</w:t>
      </w:r>
    </w:p>
    <w:p w14:paraId="7B67A31B" w14:textId="054292D3" w:rsidR="00E90811" w:rsidRDefault="00E90811" w:rsidP="00F8180E">
      <w:pPr>
        <w:pStyle w:val="ListParagraph"/>
        <w:numPr>
          <w:ilvl w:val="1"/>
          <w:numId w:val="12"/>
        </w:numPr>
      </w:pPr>
      <w:r>
        <w:t>Utility must timeout and return with</w:t>
      </w:r>
      <w:r w:rsidR="00EA145A">
        <w:t>in</w:t>
      </w:r>
      <w:r>
        <w:t xml:space="preserve"> 100ms</w:t>
      </w:r>
    </w:p>
    <w:p w14:paraId="66075349" w14:textId="6A05423D" w:rsidR="00AD4380" w:rsidRDefault="00AD4380" w:rsidP="00F8180E">
      <w:pPr>
        <w:pStyle w:val="ListParagraph"/>
        <w:numPr>
          <w:ilvl w:val="1"/>
          <w:numId w:val="12"/>
        </w:numPr>
      </w:pPr>
      <w:r>
        <w:t>Scaling factors for variables shall be hard-coded. A command line option will enable (default) or disable the scaling factors.</w:t>
      </w:r>
    </w:p>
    <w:p w14:paraId="221EB3B7" w14:textId="77777777" w:rsidR="00E90811" w:rsidRDefault="00E90811" w:rsidP="00F8180E">
      <w:pPr>
        <w:pStyle w:val="ListParagraph"/>
        <w:numPr>
          <w:ilvl w:val="1"/>
          <w:numId w:val="12"/>
        </w:numPr>
      </w:pPr>
      <w:r>
        <w:t xml:space="preserve">Example Linux Command:  </w:t>
      </w:r>
    </w:p>
    <w:p w14:paraId="6A489AC7" w14:textId="1CF200EA" w:rsidR="00E90811" w:rsidRDefault="00E90811" w:rsidP="00E90811">
      <w:pPr>
        <w:pStyle w:val="ListParagraph"/>
        <w:numPr>
          <w:ilvl w:val="2"/>
          <w:numId w:val="12"/>
        </w:numPr>
      </w:pPr>
      <w:r>
        <w:t xml:space="preserve">% </w:t>
      </w:r>
      <w:proofErr w:type="spellStart"/>
      <w:r>
        <w:t>ipm_query</w:t>
      </w:r>
      <w:proofErr w:type="spellEnd"/>
      <w:r>
        <w:t xml:space="preserve"> -b {</w:t>
      </w:r>
      <w:proofErr w:type="spellStart"/>
      <w:r>
        <w:t>baudRate</w:t>
      </w:r>
      <w:proofErr w:type="spellEnd"/>
      <w:r>
        <w:t>} -d {device} -a {</w:t>
      </w:r>
      <w:proofErr w:type="gramStart"/>
      <w:r>
        <w:t>address}  {</w:t>
      </w:r>
      <w:proofErr w:type="spellStart"/>
      <w:proofErr w:type="gramEnd"/>
      <w:r>
        <w:t>queryString</w:t>
      </w:r>
      <w:proofErr w:type="spellEnd"/>
      <w:r>
        <w:t>} &gt; {</w:t>
      </w:r>
      <w:proofErr w:type="spellStart"/>
      <w:r>
        <w:t>logFile</w:t>
      </w:r>
      <w:proofErr w:type="spellEnd"/>
      <w:r>
        <w:t>}</w:t>
      </w:r>
    </w:p>
    <w:p w14:paraId="16C1FF22" w14:textId="75674883" w:rsidR="00CB325E" w:rsidRPr="00F8180E" w:rsidRDefault="00E90811" w:rsidP="00DD0F4C">
      <w:pPr>
        <w:pStyle w:val="ListParagraph"/>
        <w:numPr>
          <w:ilvl w:val="2"/>
          <w:numId w:val="12"/>
        </w:numPr>
      </w:pPr>
      <w:r>
        <w:t xml:space="preserve">% </w:t>
      </w:r>
      <w:proofErr w:type="spellStart"/>
      <w:r>
        <w:t>ipm_query</w:t>
      </w:r>
      <w:proofErr w:type="spellEnd"/>
      <w:r>
        <w:t xml:space="preserve"> -b 115200 -d /dev/ttyCTI0 -a 1 MEASURE? &gt; log.txt</w:t>
      </w:r>
    </w:p>
    <w:sectPr w:rsidR="00CB325E" w:rsidRPr="00F8180E" w:rsidSect="00A70D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75DF2"/>
    <w:multiLevelType w:val="hybridMultilevel"/>
    <w:tmpl w:val="BE8A5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61493"/>
    <w:multiLevelType w:val="hybridMultilevel"/>
    <w:tmpl w:val="FBF4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E3500"/>
    <w:multiLevelType w:val="hybridMultilevel"/>
    <w:tmpl w:val="EF844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215214"/>
    <w:multiLevelType w:val="hybridMultilevel"/>
    <w:tmpl w:val="FBF0C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012E3"/>
    <w:multiLevelType w:val="hybridMultilevel"/>
    <w:tmpl w:val="78F0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514A1"/>
    <w:multiLevelType w:val="hybridMultilevel"/>
    <w:tmpl w:val="4C5CC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90777C"/>
    <w:multiLevelType w:val="hybridMultilevel"/>
    <w:tmpl w:val="2FB24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291F14"/>
    <w:multiLevelType w:val="hybridMultilevel"/>
    <w:tmpl w:val="D3D64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CEB6F6B"/>
    <w:multiLevelType w:val="hybridMultilevel"/>
    <w:tmpl w:val="09C2DC7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7704D7"/>
    <w:multiLevelType w:val="hybridMultilevel"/>
    <w:tmpl w:val="9F5C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7322A3"/>
    <w:multiLevelType w:val="hybridMultilevel"/>
    <w:tmpl w:val="E40A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457EB1"/>
    <w:multiLevelType w:val="hybridMultilevel"/>
    <w:tmpl w:val="6AD88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450583">
    <w:abstractNumId w:val="3"/>
  </w:num>
  <w:num w:numId="2" w16cid:durableId="331572511">
    <w:abstractNumId w:val="8"/>
  </w:num>
  <w:num w:numId="3" w16cid:durableId="1529027292">
    <w:abstractNumId w:val="10"/>
  </w:num>
  <w:num w:numId="4" w16cid:durableId="583105429">
    <w:abstractNumId w:val="1"/>
  </w:num>
  <w:num w:numId="5" w16cid:durableId="1434131815">
    <w:abstractNumId w:val="11"/>
  </w:num>
  <w:num w:numId="6" w16cid:durableId="1640571775">
    <w:abstractNumId w:val="0"/>
  </w:num>
  <w:num w:numId="7" w16cid:durableId="1363020271">
    <w:abstractNumId w:val="5"/>
  </w:num>
  <w:num w:numId="8" w16cid:durableId="729882402">
    <w:abstractNumId w:val="4"/>
  </w:num>
  <w:num w:numId="9" w16cid:durableId="1422410867">
    <w:abstractNumId w:val="9"/>
  </w:num>
  <w:num w:numId="10" w16cid:durableId="1687825607">
    <w:abstractNumId w:val="6"/>
  </w:num>
  <w:num w:numId="11" w16cid:durableId="207383027">
    <w:abstractNumId w:val="7"/>
  </w:num>
  <w:num w:numId="12" w16cid:durableId="1329215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425ED"/>
    <w:rsid w:val="00034397"/>
    <w:rsid w:val="000431CA"/>
    <w:rsid w:val="00054FBD"/>
    <w:rsid w:val="00070476"/>
    <w:rsid w:val="0008135E"/>
    <w:rsid w:val="00091A79"/>
    <w:rsid w:val="000F075C"/>
    <w:rsid w:val="000F76FE"/>
    <w:rsid w:val="0010747D"/>
    <w:rsid w:val="00124235"/>
    <w:rsid w:val="001327C9"/>
    <w:rsid w:val="001340F3"/>
    <w:rsid w:val="00134CD7"/>
    <w:rsid w:val="00170EBB"/>
    <w:rsid w:val="0017238F"/>
    <w:rsid w:val="00172D70"/>
    <w:rsid w:val="001C372B"/>
    <w:rsid w:val="002174DC"/>
    <w:rsid w:val="002511F0"/>
    <w:rsid w:val="002717BE"/>
    <w:rsid w:val="00272B74"/>
    <w:rsid w:val="002B3BE4"/>
    <w:rsid w:val="002F04E5"/>
    <w:rsid w:val="00317E82"/>
    <w:rsid w:val="003570C5"/>
    <w:rsid w:val="0036651A"/>
    <w:rsid w:val="003668B4"/>
    <w:rsid w:val="00385604"/>
    <w:rsid w:val="00391958"/>
    <w:rsid w:val="00394F7B"/>
    <w:rsid w:val="00405D1C"/>
    <w:rsid w:val="00461F0B"/>
    <w:rsid w:val="00466ECB"/>
    <w:rsid w:val="00471F2B"/>
    <w:rsid w:val="004816CD"/>
    <w:rsid w:val="00484A88"/>
    <w:rsid w:val="00492C24"/>
    <w:rsid w:val="00493FE0"/>
    <w:rsid w:val="00515BBB"/>
    <w:rsid w:val="00524369"/>
    <w:rsid w:val="0053068C"/>
    <w:rsid w:val="0053264F"/>
    <w:rsid w:val="00547B20"/>
    <w:rsid w:val="005576F9"/>
    <w:rsid w:val="00575263"/>
    <w:rsid w:val="005931EC"/>
    <w:rsid w:val="005A3DC3"/>
    <w:rsid w:val="005E1413"/>
    <w:rsid w:val="00605E43"/>
    <w:rsid w:val="00636210"/>
    <w:rsid w:val="00672497"/>
    <w:rsid w:val="00683F30"/>
    <w:rsid w:val="006A2ED5"/>
    <w:rsid w:val="0072226A"/>
    <w:rsid w:val="007E1839"/>
    <w:rsid w:val="0081754F"/>
    <w:rsid w:val="0082649A"/>
    <w:rsid w:val="00830BCA"/>
    <w:rsid w:val="00834EC8"/>
    <w:rsid w:val="008925A8"/>
    <w:rsid w:val="008A7ABA"/>
    <w:rsid w:val="008A7E53"/>
    <w:rsid w:val="008B0DC2"/>
    <w:rsid w:val="008D6F27"/>
    <w:rsid w:val="008E6F2C"/>
    <w:rsid w:val="009012DC"/>
    <w:rsid w:val="00965AC7"/>
    <w:rsid w:val="009735C0"/>
    <w:rsid w:val="009A07EF"/>
    <w:rsid w:val="009E2681"/>
    <w:rsid w:val="009E53D7"/>
    <w:rsid w:val="009F2BDB"/>
    <w:rsid w:val="009F4DB1"/>
    <w:rsid w:val="00A37577"/>
    <w:rsid w:val="00A406C1"/>
    <w:rsid w:val="00A70D13"/>
    <w:rsid w:val="00A71367"/>
    <w:rsid w:val="00A776F5"/>
    <w:rsid w:val="00A86B00"/>
    <w:rsid w:val="00A96B5A"/>
    <w:rsid w:val="00AC1285"/>
    <w:rsid w:val="00AD0B4F"/>
    <w:rsid w:val="00AD4380"/>
    <w:rsid w:val="00AE1B9F"/>
    <w:rsid w:val="00AE3FB8"/>
    <w:rsid w:val="00B015CF"/>
    <w:rsid w:val="00B03740"/>
    <w:rsid w:val="00B074CD"/>
    <w:rsid w:val="00B25675"/>
    <w:rsid w:val="00B40D1E"/>
    <w:rsid w:val="00B70801"/>
    <w:rsid w:val="00B9471F"/>
    <w:rsid w:val="00BA5605"/>
    <w:rsid w:val="00BB2433"/>
    <w:rsid w:val="00BC07B2"/>
    <w:rsid w:val="00BD2CC6"/>
    <w:rsid w:val="00BE732A"/>
    <w:rsid w:val="00BF3E55"/>
    <w:rsid w:val="00BF5EB1"/>
    <w:rsid w:val="00C15396"/>
    <w:rsid w:val="00C4645D"/>
    <w:rsid w:val="00C61875"/>
    <w:rsid w:val="00C67B14"/>
    <w:rsid w:val="00C7567E"/>
    <w:rsid w:val="00C95221"/>
    <w:rsid w:val="00CA5802"/>
    <w:rsid w:val="00CB0EDC"/>
    <w:rsid w:val="00CB325E"/>
    <w:rsid w:val="00CD29A7"/>
    <w:rsid w:val="00CD6CB3"/>
    <w:rsid w:val="00CE7419"/>
    <w:rsid w:val="00D007D3"/>
    <w:rsid w:val="00D03EF1"/>
    <w:rsid w:val="00D338E4"/>
    <w:rsid w:val="00D47E70"/>
    <w:rsid w:val="00D563B0"/>
    <w:rsid w:val="00D74076"/>
    <w:rsid w:val="00DA518D"/>
    <w:rsid w:val="00DD0F4C"/>
    <w:rsid w:val="00DD14F6"/>
    <w:rsid w:val="00DD271C"/>
    <w:rsid w:val="00DD3F36"/>
    <w:rsid w:val="00DF371D"/>
    <w:rsid w:val="00E35967"/>
    <w:rsid w:val="00E425ED"/>
    <w:rsid w:val="00E90811"/>
    <w:rsid w:val="00E9289E"/>
    <w:rsid w:val="00EA145A"/>
    <w:rsid w:val="00EB3AF0"/>
    <w:rsid w:val="00EE08AD"/>
    <w:rsid w:val="00EE0B9D"/>
    <w:rsid w:val="00EF771A"/>
    <w:rsid w:val="00F16403"/>
    <w:rsid w:val="00F16A36"/>
    <w:rsid w:val="00F20977"/>
    <w:rsid w:val="00F40F5C"/>
    <w:rsid w:val="00F675CC"/>
    <w:rsid w:val="00F8180E"/>
    <w:rsid w:val="00F87E7C"/>
    <w:rsid w:val="00FA5E9D"/>
    <w:rsid w:val="00FB2D4E"/>
    <w:rsid w:val="00FB55B3"/>
    <w:rsid w:val="00FC423B"/>
    <w:rsid w:val="00FC6951"/>
    <w:rsid w:val="00FF5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75284"/>
  <w15:docId w15:val="{F17D6204-5C68-0047-B368-57F48844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D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0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D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0D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0D13"/>
    <w:pPr>
      <w:ind w:left="720"/>
      <w:contextualSpacing/>
    </w:pPr>
  </w:style>
  <w:style w:type="table" w:styleId="TableGrid">
    <w:name w:val="Table Grid"/>
    <w:basedOn w:val="TableNormal"/>
    <w:uiPriority w:val="39"/>
    <w:rsid w:val="00DD1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04E5"/>
    <w:pPr>
      <w:spacing w:after="0" w:line="240" w:lineRule="auto"/>
    </w:pPr>
  </w:style>
  <w:style w:type="character" w:styleId="CommentReference">
    <w:name w:val="annotation reference"/>
    <w:basedOn w:val="DefaultParagraphFont"/>
    <w:uiPriority w:val="99"/>
    <w:semiHidden/>
    <w:unhideWhenUsed/>
    <w:rsid w:val="0010747D"/>
    <w:rPr>
      <w:sz w:val="16"/>
      <w:szCs w:val="16"/>
    </w:rPr>
  </w:style>
  <w:style w:type="paragraph" w:styleId="CommentText">
    <w:name w:val="annotation text"/>
    <w:basedOn w:val="Normal"/>
    <w:link w:val="CommentTextChar"/>
    <w:uiPriority w:val="99"/>
    <w:semiHidden/>
    <w:unhideWhenUsed/>
    <w:rsid w:val="0010747D"/>
    <w:pPr>
      <w:spacing w:line="240" w:lineRule="auto"/>
    </w:pPr>
    <w:rPr>
      <w:sz w:val="20"/>
      <w:szCs w:val="20"/>
    </w:rPr>
  </w:style>
  <w:style w:type="character" w:customStyle="1" w:styleId="CommentTextChar">
    <w:name w:val="Comment Text Char"/>
    <w:basedOn w:val="DefaultParagraphFont"/>
    <w:link w:val="CommentText"/>
    <w:uiPriority w:val="99"/>
    <w:semiHidden/>
    <w:rsid w:val="0010747D"/>
    <w:rPr>
      <w:sz w:val="20"/>
      <w:szCs w:val="20"/>
    </w:rPr>
  </w:style>
  <w:style w:type="paragraph" w:styleId="CommentSubject">
    <w:name w:val="annotation subject"/>
    <w:basedOn w:val="CommentText"/>
    <w:next w:val="CommentText"/>
    <w:link w:val="CommentSubjectChar"/>
    <w:uiPriority w:val="99"/>
    <w:semiHidden/>
    <w:unhideWhenUsed/>
    <w:rsid w:val="0010747D"/>
    <w:rPr>
      <w:b/>
      <w:bCs/>
    </w:rPr>
  </w:style>
  <w:style w:type="character" w:customStyle="1" w:styleId="CommentSubjectChar">
    <w:name w:val="Comment Subject Char"/>
    <w:basedOn w:val="CommentTextChar"/>
    <w:link w:val="CommentSubject"/>
    <w:uiPriority w:val="99"/>
    <w:semiHidden/>
    <w:rsid w:val="001074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2C308-DBCF-4DD2-BEBE-942B1AB03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4377</TotalTime>
  <Pages>8</Pages>
  <Words>3920</Words>
  <Characters>22346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Carnes</dc:creator>
  <cp:keywords/>
  <dc:description/>
  <cp:lastModifiedBy>Janine Aquino</cp:lastModifiedBy>
  <cp:revision>1</cp:revision>
  <dcterms:created xsi:type="dcterms:W3CDTF">2022-10-24T20:58:00Z</dcterms:created>
  <dcterms:modified xsi:type="dcterms:W3CDTF">2023-08-25T15:45:00Z</dcterms:modified>
</cp:coreProperties>
</file>